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B6109F" w14:textId="77777777" w:rsidR="00392B8A" w:rsidRPr="00392B8A" w:rsidRDefault="00392B8A" w:rsidP="00392B8A">
      <w:pPr>
        <w:pStyle w:val="NormalWeb"/>
        <w:spacing w:before="0" w:beforeAutospacing="0" w:after="0" w:afterAutospacing="0"/>
        <w:rPr>
          <w:rFonts w:ascii="Calibri" w:hAnsi="Calibri"/>
          <w:b/>
          <w:sz w:val="24"/>
          <w:szCs w:val="24"/>
        </w:rPr>
      </w:pPr>
      <w:r w:rsidRPr="00392B8A">
        <w:rPr>
          <w:rFonts w:ascii="Calibri" w:hAnsi="Calibri"/>
          <w:b/>
          <w:sz w:val="24"/>
          <w:szCs w:val="24"/>
        </w:rPr>
        <w:t>Introduction</w:t>
      </w:r>
    </w:p>
    <w:p w14:paraId="3FA857EA" w14:textId="77777777" w:rsidR="00392B8A" w:rsidRPr="00392B8A" w:rsidRDefault="00392B8A" w:rsidP="00392B8A">
      <w:pPr>
        <w:pStyle w:val="NormalWeb"/>
        <w:spacing w:before="0" w:beforeAutospacing="0" w:after="0" w:afterAutospacing="0"/>
        <w:rPr>
          <w:rFonts w:ascii="Calibri" w:hAnsi="Calibri"/>
          <w:sz w:val="24"/>
          <w:szCs w:val="24"/>
        </w:rPr>
      </w:pPr>
    </w:p>
    <w:p w14:paraId="069DFA29" w14:textId="73F926FF" w:rsidR="00A42A77" w:rsidRDefault="00392B8A" w:rsidP="00392B8A">
      <w:pPr>
        <w:pStyle w:val="NormalWeb"/>
        <w:spacing w:before="0" w:beforeAutospacing="0" w:after="0" w:afterAutospacing="0"/>
        <w:rPr>
          <w:rFonts w:ascii="Calibri" w:hAnsi="Calibri"/>
          <w:sz w:val="24"/>
          <w:szCs w:val="24"/>
        </w:rPr>
      </w:pPr>
      <w:r w:rsidRPr="00392B8A">
        <w:rPr>
          <w:rFonts w:ascii="Calibri" w:hAnsi="Calibri"/>
          <w:sz w:val="24"/>
          <w:szCs w:val="24"/>
        </w:rPr>
        <w:t xml:space="preserve">Anthropogenic disturbances, such as urbanization, fragmentation, and introduction of invasive species, can homogenize biotic communities by reducing the variation in species composition across locations. For example, urbanization has caused the homogenization of both plant and bird communities relative to natural areas </w:t>
      </w:r>
      <w:r w:rsidR="002B3F52">
        <w:rPr>
          <w:rFonts w:ascii="Calibri" w:hAnsi="Calibri"/>
          <w:sz w:val="24"/>
          <w:szCs w:val="24"/>
        </w:rPr>
        <w:t>(</w:t>
      </w:r>
      <w:r w:rsidRPr="00392B8A">
        <w:rPr>
          <w:rFonts w:ascii="Calibri" w:hAnsi="Calibri"/>
          <w:sz w:val="24"/>
          <w:szCs w:val="24"/>
        </w:rPr>
        <w:t>McKinney</w:t>
      </w:r>
      <w:r w:rsidR="002B3F52">
        <w:rPr>
          <w:rFonts w:ascii="Calibri" w:hAnsi="Calibri"/>
          <w:sz w:val="24"/>
          <w:szCs w:val="24"/>
        </w:rPr>
        <w:t xml:space="preserve"> </w:t>
      </w:r>
      <w:r w:rsidRPr="00392B8A">
        <w:rPr>
          <w:rFonts w:ascii="Calibri" w:hAnsi="Calibri"/>
          <w:sz w:val="24"/>
          <w:szCs w:val="24"/>
        </w:rPr>
        <w:t>2006</w:t>
      </w:r>
      <w:r w:rsidR="002B3F52">
        <w:rPr>
          <w:rFonts w:ascii="Calibri" w:hAnsi="Calibri"/>
          <w:sz w:val="24"/>
          <w:szCs w:val="24"/>
        </w:rPr>
        <w:t>)</w:t>
      </w:r>
      <w:r w:rsidRPr="00392B8A">
        <w:rPr>
          <w:rFonts w:ascii="Calibri" w:hAnsi="Calibri"/>
          <w:sz w:val="24"/>
          <w:szCs w:val="24"/>
        </w:rPr>
        <w:t xml:space="preserve">. Global agricultural intensification has also produced biotic homogenization. For example, in Europe, increased pesticide use has led to increased similarities in both bee and hemipteran communities relative to non-agricultural areas </w:t>
      </w:r>
      <w:r w:rsidR="002B3F52">
        <w:rPr>
          <w:rFonts w:ascii="Calibri" w:hAnsi="Calibri"/>
          <w:sz w:val="24"/>
          <w:szCs w:val="24"/>
        </w:rPr>
        <w:t>(</w:t>
      </w:r>
      <w:r w:rsidRPr="00392B8A">
        <w:rPr>
          <w:rFonts w:ascii="Calibri" w:hAnsi="Calibri"/>
          <w:sz w:val="24"/>
          <w:szCs w:val="24"/>
        </w:rPr>
        <w:t>Dormann</w:t>
      </w:r>
      <w:r w:rsidR="002B3F52">
        <w:rPr>
          <w:rFonts w:ascii="Calibri" w:hAnsi="Calibri"/>
          <w:sz w:val="24"/>
          <w:szCs w:val="24"/>
        </w:rPr>
        <w:t xml:space="preserve"> </w:t>
      </w:r>
      <w:r w:rsidRPr="00392B8A">
        <w:rPr>
          <w:rFonts w:ascii="Calibri" w:hAnsi="Calibri"/>
          <w:sz w:val="24"/>
          <w:szCs w:val="24"/>
        </w:rPr>
        <w:t>2007</w:t>
      </w:r>
      <w:r w:rsidR="002B3F52">
        <w:rPr>
          <w:rFonts w:ascii="Calibri" w:hAnsi="Calibri"/>
          <w:sz w:val="24"/>
          <w:szCs w:val="24"/>
        </w:rPr>
        <w:t>)</w:t>
      </w:r>
      <w:r w:rsidRPr="00392B8A">
        <w:rPr>
          <w:rFonts w:ascii="Calibri" w:hAnsi="Calibri"/>
          <w:sz w:val="24"/>
          <w:szCs w:val="24"/>
        </w:rPr>
        <w:t>. Croplands, pastures,</w:t>
      </w:r>
      <w:r w:rsidR="00D70C31">
        <w:rPr>
          <w:rFonts w:ascii="Calibri" w:hAnsi="Calibri"/>
          <w:sz w:val="24"/>
          <w:szCs w:val="24"/>
        </w:rPr>
        <w:t xml:space="preserve"> and rangelands constituted ~50% </w:t>
      </w:r>
      <w:r w:rsidRPr="00392B8A">
        <w:rPr>
          <w:rFonts w:ascii="Calibri" w:hAnsi="Calibri"/>
          <w:sz w:val="24"/>
          <w:szCs w:val="24"/>
        </w:rPr>
        <w:t xml:space="preserve">of the global vegetated land surface as of 2005 </w:t>
      </w:r>
      <w:r w:rsidR="002B3F52">
        <w:rPr>
          <w:rFonts w:ascii="Calibri" w:hAnsi="Calibri"/>
          <w:sz w:val="24"/>
          <w:szCs w:val="24"/>
        </w:rPr>
        <w:t>(</w:t>
      </w:r>
      <w:r w:rsidRPr="00392B8A">
        <w:rPr>
          <w:rFonts w:ascii="Calibri" w:hAnsi="Calibri"/>
          <w:sz w:val="24"/>
          <w:szCs w:val="24"/>
        </w:rPr>
        <w:t>Foley</w:t>
      </w:r>
      <w:r w:rsidR="002B3F52">
        <w:rPr>
          <w:rFonts w:ascii="Calibri" w:hAnsi="Calibri"/>
          <w:sz w:val="24"/>
          <w:szCs w:val="24"/>
        </w:rPr>
        <w:t xml:space="preserve"> </w:t>
      </w:r>
      <w:r w:rsidRPr="00392B8A">
        <w:rPr>
          <w:rFonts w:ascii="Calibri" w:hAnsi="Calibri"/>
          <w:sz w:val="24"/>
          <w:szCs w:val="24"/>
        </w:rPr>
        <w:t>2005</w:t>
      </w:r>
      <w:r w:rsidR="002B3F52">
        <w:rPr>
          <w:rFonts w:ascii="Calibri" w:hAnsi="Calibri"/>
          <w:sz w:val="24"/>
          <w:szCs w:val="24"/>
        </w:rPr>
        <w:t>)</w:t>
      </w:r>
      <w:r w:rsidRPr="00392B8A">
        <w:rPr>
          <w:rFonts w:ascii="Calibri" w:hAnsi="Calibri"/>
          <w:sz w:val="24"/>
          <w:szCs w:val="24"/>
        </w:rPr>
        <w:t>. Thus, agriculture has the potential to significantly impact</w:t>
      </w:r>
      <w:ins w:id="0" w:author="Jennifer Rudgers" w:date="2012-02-03T16:09:00Z">
        <w:r w:rsidR="00651FF9">
          <w:rPr>
            <w:rFonts w:ascii="Calibri" w:hAnsi="Calibri"/>
            <w:sz w:val="24"/>
            <w:szCs w:val="24"/>
          </w:rPr>
          <w:t xml:space="preserve"> the</w:t>
        </w:r>
      </w:ins>
      <w:r w:rsidRPr="00392B8A">
        <w:rPr>
          <w:rFonts w:ascii="Calibri" w:hAnsi="Calibri"/>
          <w:sz w:val="24"/>
          <w:szCs w:val="24"/>
        </w:rPr>
        <w:t xml:space="preserve"> di</w:t>
      </w:r>
      <w:r w:rsidR="00A42A77">
        <w:rPr>
          <w:rFonts w:ascii="Calibri" w:hAnsi="Calibri"/>
          <w:sz w:val="24"/>
          <w:szCs w:val="24"/>
        </w:rPr>
        <w:t>versity of natural communities.</w:t>
      </w:r>
    </w:p>
    <w:p w14:paraId="4A2A77DB" w14:textId="4FDFB1CD" w:rsidR="00A00B77" w:rsidRDefault="00392B8A" w:rsidP="00876288">
      <w:pPr>
        <w:pStyle w:val="NormalWeb"/>
        <w:spacing w:before="0" w:beforeAutospacing="0" w:after="0" w:afterAutospacing="0"/>
        <w:ind w:firstLine="720"/>
        <w:rPr>
          <w:rFonts w:ascii="Calibri" w:hAnsi="Calibri"/>
          <w:sz w:val="24"/>
          <w:szCs w:val="24"/>
        </w:rPr>
      </w:pPr>
      <w:r w:rsidRPr="00392B8A">
        <w:rPr>
          <w:rFonts w:ascii="Calibri" w:hAnsi="Calibri"/>
          <w:sz w:val="24"/>
          <w:szCs w:val="24"/>
        </w:rPr>
        <w:t xml:space="preserve">Given that biotic communities are being altered in agricultural landscapes relative to pristine landscapes, what framework can be used to </w:t>
      </w:r>
      <w:del w:id="1" w:author="Jennifer Rudgers" w:date="2012-02-03T16:11:00Z">
        <w:r w:rsidRPr="00392B8A" w:rsidDel="00651FF9">
          <w:rPr>
            <w:rFonts w:ascii="Calibri" w:hAnsi="Calibri"/>
            <w:sz w:val="24"/>
            <w:szCs w:val="24"/>
          </w:rPr>
          <w:delText>think about</w:delText>
        </w:r>
      </w:del>
      <w:ins w:id="2" w:author="Jennifer Rudgers" w:date="2012-02-03T16:11:00Z">
        <w:r w:rsidR="00651FF9">
          <w:rPr>
            <w:rFonts w:ascii="Calibri" w:hAnsi="Calibri"/>
            <w:sz w:val="24"/>
            <w:szCs w:val="24"/>
          </w:rPr>
          <w:t>classify</w:t>
        </w:r>
      </w:ins>
      <w:r w:rsidRPr="00392B8A">
        <w:rPr>
          <w:rFonts w:ascii="Calibri" w:hAnsi="Calibri"/>
          <w:sz w:val="24"/>
          <w:szCs w:val="24"/>
        </w:rPr>
        <w:t xml:space="preserve"> the mechanisms </w:t>
      </w:r>
      <w:r w:rsidR="002B3F52">
        <w:rPr>
          <w:rFonts w:ascii="Calibri" w:hAnsi="Calibri"/>
          <w:sz w:val="24"/>
          <w:szCs w:val="24"/>
        </w:rPr>
        <w:t>and consequences of this change</w:t>
      </w:r>
      <w:r w:rsidR="00D70C31">
        <w:rPr>
          <w:rFonts w:ascii="Calibri" w:hAnsi="Calibri"/>
          <w:sz w:val="24"/>
          <w:szCs w:val="24"/>
        </w:rPr>
        <w:t>?</w:t>
      </w:r>
      <w:r w:rsidRPr="00392B8A">
        <w:rPr>
          <w:rFonts w:ascii="Calibri" w:hAnsi="Calibri"/>
          <w:sz w:val="24"/>
          <w:szCs w:val="24"/>
        </w:rPr>
        <w:t xml:space="preserve"> Rand</w:t>
      </w:r>
      <w:r w:rsidR="002B3F52">
        <w:rPr>
          <w:rFonts w:ascii="Calibri" w:hAnsi="Calibri"/>
          <w:sz w:val="24"/>
          <w:szCs w:val="24"/>
        </w:rPr>
        <w:t xml:space="preserve"> </w:t>
      </w:r>
      <w:r w:rsidR="0047672D" w:rsidRPr="0047672D">
        <w:rPr>
          <w:rFonts w:ascii="Calibri" w:hAnsi="Calibri"/>
          <w:i/>
          <w:sz w:val="24"/>
          <w:szCs w:val="24"/>
        </w:rPr>
        <w:t>et al</w:t>
      </w:r>
      <w:r w:rsidR="0047672D">
        <w:rPr>
          <w:rFonts w:ascii="Calibri" w:hAnsi="Calibri"/>
          <w:sz w:val="24"/>
          <w:szCs w:val="24"/>
        </w:rPr>
        <w:t>. (</w:t>
      </w:r>
      <w:r w:rsidRPr="00392B8A">
        <w:rPr>
          <w:rFonts w:ascii="Calibri" w:hAnsi="Calibri"/>
          <w:sz w:val="24"/>
          <w:szCs w:val="24"/>
        </w:rPr>
        <w:t>2006</w:t>
      </w:r>
      <w:r w:rsidR="002B3F52">
        <w:rPr>
          <w:rFonts w:ascii="Calibri" w:hAnsi="Calibri"/>
          <w:sz w:val="24"/>
          <w:szCs w:val="24"/>
        </w:rPr>
        <w:t>)</w:t>
      </w:r>
      <w:r w:rsidRPr="00392B8A">
        <w:rPr>
          <w:rFonts w:ascii="Calibri" w:hAnsi="Calibri"/>
          <w:sz w:val="24"/>
          <w:szCs w:val="24"/>
        </w:rPr>
        <w:t xml:space="preserve"> provided a framework based loosely around spatial flows </w:t>
      </w:r>
      <w:r w:rsidR="00B55ADF">
        <w:rPr>
          <w:rFonts w:ascii="Calibri" w:hAnsi="Calibri"/>
          <w:sz w:val="24"/>
          <w:szCs w:val="24"/>
        </w:rPr>
        <w:t xml:space="preserve">of species </w:t>
      </w:r>
      <w:r w:rsidR="00AE4E2C">
        <w:rPr>
          <w:rFonts w:ascii="Calibri" w:hAnsi="Calibri"/>
          <w:sz w:val="24"/>
          <w:szCs w:val="24"/>
        </w:rPr>
        <w:t xml:space="preserve">across boundaries </w:t>
      </w:r>
      <w:r w:rsidR="002B3F52">
        <w:rPr>
          <w:rFonts w:ascii="Calibri" w:hAnsi="Calibri"/>
          <w:sz w:val="24"/>
          <w:szCs w:val="24"/>
        </w:rPr>
        <w:t>(</w:t>
      </w:r>
      <w:r w:rsidRPr="00392B8A">
        <w:rPr>
          <w:rFonts w:ascii="Calibri" w:hAnsi="Calibri"/>
          <w:sz w:val="24"/>
          <w:szCs w:val="24"/>
        </w:rPr>
        <w:t>cf</w:t>
      </w:r>
      <w:r w:rsidR="001E4E2A">
        <w:rPr>
          <w:rFonts w:ascii="Calibri" w:hAnsi="Calibri"/>
          <w:sz w:val="24"/>
          <w:szCs w:val="24"/>
        </w:rPr>
        <w:t>.</w:t>
      </w:r>
      <w:r w:rsidR="002B3F52">
        <w:rPr>
          <w:rFonts w:ascii="Calibri" w:hAnsi="Calibri"/>
          <w:sz w:val="24"/>
          <w:szCs w:val="24"/>
        </w:rPr>
        <w:t xml:space="preserve"> </w:t>
      </w:r>
      <w:r w:rsidRPr="00392B8A">
        <w:rPr>
          <w:rFonts w:ascii="Calibri" w:hAnsi="Calibri"/>
          <w:sz w:val="24"/>
          <w:szCs w:val="24"/>
        </w:rPr>
        <w:t>Polis</w:t>
      </w:r>
      <w:r w:rsidR="002B3F52">
        <w:rPr>
          <w:rFonts w:ascii="Calibri" w:hAnsi="Calibri"/>
          <w:sz w:val="24"/>
          <w:szCs w:val="24"/>
        </w:rPr>
        <w:t xml:space="preserve"> </w:t>
      </w:r>
      <w:r w:rsidRPr="00392B8A">
        <w:rPr>
          <w:rFonts w:ascii="Calibri" w:hAnsi="Calibri"/>
          <w:sz w:val="24"/>
          <w:szCs w:val="24"/>
        </w:rPr>
        <w:t>1997</w:t>
      </w:r>
      <w:r w:rsidR="002B3F52">
        <w:rPr>
          <w:rFonts w:ascii="Calibri" w:hAnsi="Calibri"/>
          <w:sz w:val="24"/>
          <w:szCs w:val="24"/>
        </w:rPr>
        <w:t>)</w:t>
      </w:r>
      <w:r w:rsidRPr="00392B8A">
        <w:rPr>
          <w:rFonts w:ascii="Calibri" w:hAnsi="Calibri"/>
          <w:sz w:val="24"/>
          <w:szCs w:val="24"/>
        </w:rPr>
        <w:t xml:space="preserve"> for understanding changes in predator communities in agricultural landscapes. </w:t>
      </w:r>
      <w:del w:id="3" w:author="Jennifer Rudgers" w:date="2012-02-03T16:12:00Z">
        <w:r w:rsidR="00E15CA4" w:rsidDel="00651FF9">
          <w:rPr>
            <w:rFonts w:ascii="Calibri" w:hAnsi="Calibri"/>
            <w:sz w:val="24"/>
            <w:szCs w:val="24"/>
          </w:rPr>
          <w:delText xml:space="preserve">Likewise, </w:delText>
        </w:r>
        <w:r w:rsidR="007D6529" w:rsidDel="00651FF9">
          <w:rPr>
            <w:rFonts w:ascii="Calibri" w:hAnsi="Calibri"/>
            <w:sz w:val="24"/>
            <w:szCs w:val="24"/>
          </w:rPr>
          <w:delText>a useful</w:delText>
        </w:r>
      </w:del>
      <w:ins w:id="4" w:author="Jennifer Rudgers" w:date="2012-02-03T16:12:00Z">
        <w:r w:rsidR="00651FF9">
          <w:rPr>
            <w:rFonts w:ascii="Calibri" w:hAnsi="Calibri"/>
            <w:sz w:val="24"/>
            <w:szCs w:val="24"/>
          </w:rPr>
          <w:t>We extend this</w:t>
        </w:r>
      </w:ins>
      <w:r w:rsidR="007D6529">
        <w:rPr>
          <w:rFonts w:ascii="Calibri" w:hAnsi="Calibri"/>
          <w:sz w:val="24"/>
          <w:szCs w:val="24"/>
        </w:rPr>
        <w:t xml:space="preserve"> framework </w:t>
      </w:r>
      <w:del w:id="5" w:author="Jennifer Rudgers" w:date="2012-02-03T16:12:00Z">
        <w:r w:rsidR="007D6529" w:rsidDel="00651FF9">
          <w:rPr>
            <w:rFonts w:ascii="Calibri" w:hAnsi="Calibri"/>
            <w:sz w:val="24"/>
            <w:szCs w:val="24"/>
          </w:rPr>
          <w:delText xml:space="preserve">for plants is </w:delText>
        </w:r>
        <w:r w:rsidRPr="00392B8A" w:rsidDel="00651FF9">
          <w:rPr>
            <w:rFonts w:ascii="Calibri" w:hAnsi="Calibri"/>
            <w:sz w:val="24"/>
            <w:szCs w:val="24"/>
          </w:rPr>
          <w:delText>a</w:delText>
        </w:r>
      </w:del>
      <w:ins w:id="6" w:author="Jennifer Rudgers" w:date="2012-02-03T16:12:00Z">
        <w:r w:rsidR="00651FF9">
          <w:rPr>
            <w:rFonts w:ascii="Calibri" w:hAnsi="Calibri"/>
            <w:sz w:val="24"/>
            <w:szCs w:val="24"/>
          </w:rPr>
          <w:t>to both</w:t>
        </w:r>
      </w:ins>
      <w:r w:rsidRPr="00392B8A">
        <w:rPr>
          <w:rFonts w:ascii="Calibri" w:hAnsi="Calibri"/>
          <w:sz w:val="24"/>
          <w:szCs w:val="24"/>
        </w:rPr>
        <w:t xml:space="preserve"> </w:t>
      </w:r>
      <w:proofErr w:type="spellStart"/>
      <w:r w:rsidRPr="00392B8A">
        <w:rPr>
          <w:rFonts w:ascii="Calibri" w:hAnsi="Calibri"/>
          <w:sz w:val="24"/>
          <w:szCs w:val="24"/>
        </w:rPr>
        <w:t>mutualist</w:t>
      </w:r>
      <w:ins w:id="7" w:author="Jennifer Rudgers" w:date="2012-02-03T16:13:00Z">
        <w:r w:rsidR="00651FF9">
          <w:rPr>
            <w:rFonts w:ascii="Calibri" w:hAnsi="Calibri"/>
            <w:sz w:val="24"/>
            <w:szCs w:val="24"/>
          </w:rPr>
          <w:t>s</w:t>
        </w:r>
      </w:ins>
      <w:proofErr w:type="spellEnd"/>
      <w:ins w:id="8" w:author="Jennifer Rudgers" w:date="2012-02-03T16:12:00Z">
        <w:r w:rsidR="00651FF9">
          <w:rPr>
            <w:rFonts w:ascii="Calibri" w:hAnsi="Calibri"/>
            <w:sz w:val="24"/>
            <w:szCs w:val="24"/>
          </w:rPr>
          <w:t xml:space="preserve"> and</w:t>
        </w:r>
      </w:ins>
      <w:del w:id="9" w:author="Jennifer Rudgers" w:date="2012-02-03T16:13:00Z">
        <w:r w:rsidRPr="00392B8A" w:rsidDel="00651FF9">
          <w:rPr>
            <w:rFonts w:ascii="Calibri" w:hAnsi="Calibri"/>
            <w:sz w:val="24"/>
            <w:szCs w:val="24"/>
          </w:rPr>
          <w:delText>-</w:delText>
        </w:r>
      </w:del>
      <w:ins w:id="10" w:author="Jennifer Rudgers" w:date="2012-02-03T16:13:00Z">
        <w:r w:rsidR="00651FF9">
          <w:rPr>
            <w:rFonts w:ascii="Calibri" w:hAnsi="Calibri"/>
            <w:sz w:val="24"/>
            <w:szCs w:val="24"/>
          </w:rPr>
          <w:t xml:space="preserve"> </w:t>
        </w:r>
      </w:ins>
      <w:r w:rsidRPr="00392B8A">
        <w:rPr>
          <w:rFonts w:ascii="Calibri" w:hAnsi="Calibri"/>
          <w:sz w:val="24"/>
          <w:szCs w:val="24"/>
        </w:rPr>
        <w:t>antagonist</w:t>
      </w:r>
      <w:ins w:id="11" w:author="Jennifer Rudgers" w:date="2012-02-03T16:13:00Z">
        <w:r w:rsidR="00651FF9">
          <w:rPr>
            <w:rFonts w:ascii="Calibri" w:hAnsi="Calibri"/>
            <w:sz w:val="24"/>
            <w:szCs w:val="24"/>
          </w:rPr>
          <w:t>s</w:t>
        </w:r>
      </w:ins>
      <w:r w:rsidRPr="00392B8A">
        <w:rPr>
          <w:rFonts w:ascii="Calibri" w:hAnsi="Calibri"/>
          <w:sz w:val="24"/>
          <w:szCs w:val="24"/>
        </w:rPr>
        <w:t xml:space="preserve"> </w:t>
      </w:r>
      <w:del w:id="12" w:author="Jennifer Rudgers" w:date="2012-02-03T16:13:00Z">
        <w:r w:rsidRPr="00392B8A" w:rsidDel="00651FF9">
          <w:rPr>
            <w:rFonts w:ascii="Calibri" w:hAnsi="Calibri"/>
            <w:sz w:val="24"/>
            <w:szCs w:val="24"/>
          </w:rPr>
          <w:delText xml:space="preserve">(MA) framework </w:delText>
        </w:r>
      </w:del>
      <w:ins w:id="13" w:author="Jennifer Rudgers" w:date="2012-02-03T16:13:00Z">
        <w:r w:rsidR="00651FF9">
          <w:rPr>
            <w:rFonts w:ascii="Calibri" w:hAnsi="Calibri"/>
            <w:sz w:val="24"/>
            <w:szCs w:val="24"/>
          </w:rPr>
          <w:t xml:space="preserve">that interact with </w:t>
        </w:r>
      </w:ins>
      <w:del w:id="14" w:author="Jennifer Rudgers" w:date="2012-02-03T16:13:00Z">
        <w:r w:rsidRPr="00392B8A" w:rsidDel="00651FF9">
          <w:rPr>
            <w:rFonts w:ascii="Calibri" w:hAnsi="Calibri"/>
            <w:sz w:val="24"/>
            <w:szCs w:val="24"/>
          </w:rPr>
          <w:delText xml:space="preserve">to simultaneously understand the impacts of changes in biotic communities on </w:delText>
        </w:r>
      </w:del>
      <w:r w:rsidRPr="00392B8A">
        <w:rPr>
          <w:rFonts w:ascii="Calibri" w:hAnsi="Calibri"/>
          <w:sz w:val="24"/>
          <w:szCs w:val="24"/>
        </w:rPr>
        <w:t>crop and wild plants (</w:t>
      </w:r>
      <w:del w:id="15" w:author="Jennifer Rudgers" w:date="2012-02-03T16:12:00Z">
        <w:r w:rsidRPr="00392B8A" w:rsidDel="00651FF9">
          <w:rPr>
            <w:rFonts w:ascii="Calibri" w:hAnsi="Calibri"/>
            <w:sz w:val="24"/>
            <w:szCs w:val="24"/>
          </w:rPr>
          <w:delText xml:space="preserve">Chamberlain and Burke, unpublished; </w:delText>
        </w:r>
      </w:del>
      <w:r w:rsidRPr="00392B8A">
        <w:rPr>
          <w:rFonts w:ascii="Calibri" w:hAnsi="Calibri"/>
          <w:sz w:val="24"/>
          <w:szCs w:val="24"/>
        </w:rPr>
        <w:t xml:space="preserve">Fig 1.). </w:t>
      </w:r>
      <w:del w:id="16" w:author="Jennifer Rudgers" w:date="2012-02-03T16:13:00Z">
        <w:r w:rsidRPr="00392B8A" w:rsidDel="00651FF9">
          <w:rPr>
            <w:rFonts w:ascii="Calibri" w:hAnsi="Calibri"/>
            <w:sz w:val="24"/>
            <w:szCs w:val="24"/>
          </w:rPr>
          <w:delText xml:space="preserve">The MA framework </w:delText>
        </w:r>
        <w:r w:rsidR="00A00B77" w:rsidDel="00651FF9">
          <w:rPr>
            <w:rFonts w:ascii="Calibri" w:hAnsi="Calibri"/>
            <w:sz w:val="24"/>
            <w:szCs w:val="24"/>
          </w:rPr>
          <w:delText xml:space="preserve">is based on the different effects of mutualists and antagonists on plants.  </w:delText>
        </w:r>
        <w:commentRangeStart w:id="17"/>
        <w:r w:rsidR="00A00B77" w:rsidDel="00651FF9">
          <w:rPr>
            <w:rFonts w:ascii="Calibri" w:hAnsi="Calibri"/>
            <w:sz w:val="24"/>
            <w:szCs w:val="24"/>
          </w:rPr>
          <w:delText>Mutualists have positive effects on plants in general (</w:delText>
        </w:r>
        <w:r w:rsidR="00B016A0" w:rsidDel="00651FF9">
          <w:rPr>
            <w:rFonts w:ascii="Calibri" w:hAnsi="Calibri"/>
            <w:sz w:val="24"/>
            <w:szCs w:val="24"/>
          </w:rPr>
          <w:delText xml:space="preserve">Miller et al. 2007, </w:delText>
        </w:r>
        <w:r w:rsidR="00BE7031" w:rsidDel="00651FF9">
          <w:rPr>
            <w:rFonts w:ascii="Calibri" w:hAnsi="Calibri"/>
            <w:sz w:val="24"/>
            <w:szCs w:val="24"/>
          </w:rPr>
          <w:delText>Hoeksema et al. 2010</w:delText>
        </w:r>
        <w:r w:rsidR="00A00B77" w:rsidDel="00651FF9">
          <w:rPr>
            <w:rFonts w:ascii="Calibri" w:hAnsi="Calibri"/>
            <w:sz w:val="24"/>
            <w:szCs w:val="24"/>
          </w:rPr>
          <w:delText>), while antagonists have negative effects on plants in general (</w:delText>
        </w:r>
        <w:r w:rsidR="00B016A0" w:rsidDel="00651FF9">
          <w:rPr>
            <w:rFonts w:ascii="Calibri" w:hAnsi="Calibri"/>
            <w:sz w:val="24"/>
            <w:szCs w:val="24"/>
          </w:rPr>
          <w:delText>Miller et al. 2007,</w:delText>
        </w:r>
        <w:r w:rsidR="00BE7031" w:rsidDel="00651FF9">
          <w:rPr>
            <w:rFonts w:ascii="Calibri" w:hAnsi="Calibri"/>
            <w:sz w:val="24"/>
            <w:szCs w:val="24"/>
          </w:rPr>
          <w:delText xml:space="preserve"> </w:delText>
        </w:r>
        <w:r w:rsidR="00C27CA2" w:rsidDel="00651FF9">
          <w:rPr>
            <w:rFonts w:ascii="Calibri" w:hAnsi="Calibri"/>
            <w:sz w:val="24"/>
            <w:szCs w:val="24"/>
          </w:rPr>
          <w:delText>Zvereva et al. 2011</w:delText>
        </w:r>
        <w:r w:rsidR="00A00B77" w:rsidDel="00651FF9">
          <w:rPr>
            <w:rFonts w:ascii="Calibri" w:hAnsi="Calibri"/>
            <w:sz w:val="24"/>
            <w:szCs w:val="24"/>
          </w:rPr>
          <w:delText xml:space="preserve">). </w:delText>
        </w:r>
      </w:del>
      <w:commentRangeEnd w:id="17"/>
      <w:r w:rsidR="00651FF9">
        <w:rPr>
          <w:rStyle w:val="CommentReference"/>
          <w:rFonts w:asciiTheme="minorHAnsi" w:hAnsiTheme="minorHAnsi" w:cstheme="minorBidi"/>
        </w:rPr>
        <w:commentReference w:id="17"/>
      </w:r>
      <w:commentRangeStart w:id="18"/>
      <w:r w:rsidR="00EC2834">
        <w:rPr>
          <w:rFonts w:ascii="Calibri" w:hAnsi="Calibri"/>
          <w:sz w:val="24"/>
          <w:szCs w:val="24"/>
        </w:rPr>
        <w:t>In addition, s</w:t>
      </w:r>
      <w:r w:rsidR="00876288">
        <w:rPr>
          <w:rFonts w:ascii="Calibri" w:hAnsi="Calibri"/>
          <w:sz w:val="24"/>
          <w:szCs w:val="24"/>
        </w:rPr>
        <w:t xml:space="preserve">patial variation in relative abundances of mutualists and antagonists is an important driver of plant </w:t>
      </w:r>
      <w:r w:rsidR="00746A92">
        <w:rPr>
          <w:rFonts w:ascii="Calibri" w:hAnsi="Calibri"/>
          <w:sz w:val="24"/>
          <w:szCs w:val="24"/>
        </w:rPr>
        <w:t xml:space="preserve">ecology and evolution </w:t>
      </w:r>
      <w:r w:rsidR="00876288">
        <w:rPr>
          <w:rFonts w:ascii="Calibri" w:hAnsi="Calibri"/>
          <w:sz w:val="24"/>
          <w:szCs w:val="24"/>
        </w:rPr>
        <w:t>(</w:t>
      </w:r>
      <w:r w:rsidR="00233E88">
        <w:rPr>
          <w:rFonts w:ascii="Calibri" w:hAnsi="Calibri"/>
          <w:sz w:val="24"/>
          <w:szCs w:val="24"/>
        </w:rPr>
        <w:t>Gomez et al</w:t>
      </w:r>
      <w:r w:rsidR="00233E88" w:rsidRPr="00233E88">
        <w:rPr>
          <w:rFonts w:ascii="Calibri" w:hAnsi="Calibri"/>
          <w:sz w:val="24"/>
          <w:szCs w:val="24"/>
        </w:rPr>
        <w:t>. 2009</w:t>
      </w:r>
      <w:r w:rsidR="00876288">
        <w:rPr>
          <w:rFonts w:ascii="Calibri" w:hAnsi="Calibri"/>
          <w:sz w:val="24"/>
          <w:szCs w:val="24"/>
        </w:rPr>
        <w:t xml:space="preserve">).  </w:t>
      </w:r>
      <w:commentRangeEnd w:id="18"/>
      <w:r w:rsidR="00651FF9">
        <w:rPr>
          <w:rStyle w:val="CommentReference"/>
          <w:rFonts w:asciiTheme="minorHAnsi" w:hAnsiTheme="minorHAnsi" w:cstheme="minorBidi"/>
        </w:rPr>
        <w:commentReference w:id="18"/>
      </w:r>
    </w:p>
    <w:p w14:paraId="6B60693B" w14:textId="0568EF47" w:rsidR="00A42A77" w:rsidRDefault="001E5A5A" w:rsidP="00A42A77">
      <w:pPr>
        <w:pStyle w:val="NormalWeb"/>
        <w:spacing w:before="0" w:beforeAutospacing="0" w:after="0" w:afterAutospacing="0"/>
        <w:ind w:firstLine="720"/>
        <w:rPr>
          <w:rFonts w:ascii="Calibri" w:hAnsi="Calibri"/>
          <w:sz w:val="24"/>
          <w:szCs w:val="24"/>
        </w:rPr>
      </w:pPr>
      <w:del w:id="19" w:author="Jennifer Rudgers" w:date="2012-02-03T16:15:00Z">
        <w:r w:rsidDel="00651FF9">
          <w:rPr>
            <w:rFonts w:ascii="Calibri" w:hAnsi="Calibri"/>
            <w:sz w:val="24"/>
            <w:szCs w:val="24"/>
          </w:rPr>
          <w:delText>T</w:delText>
        </w:r>
        <w:r w:rsidR="00876288" w:rsidDel="00651FF9">
          <w:rPr>
            <w:rFonts w:ascii="Calibri" w:hAnsi="Calibri"/>
            <w:sz w:val="24"/>
            <w:szCs w:val="24"/>
          </w:rPr>
          <w:delText xml:space="preserve">he MA framework </w:delText>
        </w:r>
        <w:r w:rsidR="00392B8A" w:rsidRPr="00392B8A" w:rsidDel="00651FF9">
          <w:rPr>
            <w:rFonts w:ascii="Calibri" w:hAnsi="Calibri"/>
            <w:sz w:val="24"/>
            <w:szCs w:val="24"/>
          </w:rPr>
          <w:delText>predicts that</w:delText>
        </w:r>
      </w:del>
      <w:ins w:id="20" w:author="Jennifer Rudgers" w:date="2012-02-03T16:15:00Z">
        <w:r w:rsidR="00651FF9">
          <w:rPr>
            <w:rFonts w:ascii="Calibri" w:hAnsi="Calibri"/>
            <w:sz w:val="24"/>
            <w:szCs w:val="24"/>
          </w:rPr>
          <w:t>The</w:t>
        </w:r>
      </w:ins>
      <w:r w:rsidR="00392B8A" w:rsidRPr="00392B8A">
        <w:rPr>
          <w:rFonts w:ascii="Calibri" w:hAnsi="Calibri"/>
          <w:sz w:val="24"/>
          <w:szCs w:val="24"/>
        </w:rPr>
        <w:t xml:space="preserve"> abundance</w:t>
      </w:r>
      <w:ins w:id="21" w:author="Jennifer Rudgers" w:date="2012-02-03T16:15:00Z">
        <w:r w:rsidR="00651FF9">
          <w:rPr>
            <w:rFonts w:ascii="Calibri" w:hAnsi="Calibri"/>
            <w:sz w:val="24"/>
            <w:szCs w:val="24"/>
          </w:rPr>
          <w:t>s</w:t>
        </w:r>
      </w:ins>
      <w:r w:rsidR="00392B8A" w:rsidRPr="00392B8A">
        <w:rPr>
          <w:rFonts w:ascii="Calibri" w:hAnsi="Calibri"/>
          <w:sz w:val="24"/>
          <w:szCs w:val="24"/>
        </w:rPr>
        <w:t xml:space="preserve"> and community composition</w:t>
      </w:r>
      <w:ins w:id="22" w:author="Jennifer Rudgers" w:date="2012-02-03T16:15:00Z">
        <w:r w:rsidR="00651FF9">
          <w:rPr>
            <w:rFonts w:ascii="Calibri" w:hAnsi="Calibri"/>
            <w:sz w:val="24"/>
            <w:szCs w:val="24"/>
          </w:rPr>
          <w:t>s</w:t>
        </w:r>
      </w:ins>
      <w:r w:rsidR="00392B8A" w:rsidRPr="00392B8A">
        <w:rPr>
          <w:rFonts w:ascii="Calibri" w:hAnsi="Calibri"/>
          <w:sz w:val="24"/>
          <w:szCs w:val="24"/>
        </w:rPr>
        <w:t xml:space="preserve"> of </w:t>
      </w:r>
      <w:proofErr w:type="spellStart"/>
      <w:r w:rsidR="00392B8A" w:rsidRPr="00392B8A">
        <w:rPr>
          <w:rFonts w:ascii="Calibri" w:hAnsi="Calibri"/>
          <w:sz w:val="24"/>
          <w:szCs w:val="24"/>
        </w:rPr>
        <w:t>mutualists</w:t>
      </w:r>
      <w:proofErr w:type="spellEnd"/>
      <w:r w:rsidR="00392B8A" w:rsidRPr="00392B8A">
        <w:rPr>
          <w:rFonts w:ascii="Calibri" w:hAnsi="Calibri"/>
          <w:sz w:val="24"/>
          <w:szCs w:val="24"/>
        </w:rPr>
        <w:t xml:space="preserve"> and antagonists </w:t>
      </w:r>
      <w:r w:rsidR="00327FE8">
        <w:rPr>
          <w:rFonts w:ascii="Calibri" w:hAnsi="Calibri"/>
          <w:sz w:val="24"/>
          <w:szCs w:val="24"/>
        </w:rPr>
        <w:t xml:space="preserve">are </w:t>
      </w:r>
      <w:del w:id="23" w:author="Jennifer Rudgers" w:date="2012-02-03T16:15:00Z">
        <w:r w:rsidR="00392B8A" w:rsidRPr="00392B8A" w:rsidDel="00651FF9">
          <w:rPr>
            <w:rFonts w:ascii="Calibri" w:hAnsi="Calibri"/>
            <w:sz w:val="24"/>
            <w:szCs w:val="24"/>
          </w:rPr>
          <w:delText xml:space="preserve">altered </w:delText>
        </w:r>
      </w:del>
      <w:proofErr w:type="spellStart"/>
      <w:ins w:id="24" w:author="Jennifer Rudgers" w:date="2012-02-03T16:15:00Z">
        <w:r w:rsidR="00651FF9">
          <w:rPr>
            <w:rFonts w:ascii="Calibri" w:hAnsi="Calibri"/>
            <w:sz w:val="24"/>
            <w:szCs w:val="24"/>
          </w:rPr>
          <w:t>affected</w:t>
        </w:r>
      </w:ins>
      <w:del w:id="25" w:author="Jennifer Rudgers" w:date="2012-02-03T16:15:00Z">
        <w:r w:rsidR="00392B8A" w:rsidRPr="00392B8A" w:rsidDel="00651FF9">
          <w:rPr>
            <w:rFonts w:ascii="Calibri" w:hAnsi="Calibri"/>
            <w:sz w:val="24"/>
            <w:szCs w:val="24"/>
          </w:rPr>
          <w:delText>in different ways in</w:delText>
        </w:r>
      </w:del>
      <w:ins w:id="26" w:author="Jennifer Rudgers" w:date="2012-02-03T16:15:00Z">
        <w:r w:rsidR="00651FF9">
          <w:rPr>
            <w:rFonts w:ascii="Calibri" w:hAnsi="Calibri"/>
            <w:sz w:val="24"/>
            <w:szCs w:val="24"/>
          </w:rPr>
          <w:t>by</w:t>
        </w:r>
      </w:ins>
      <w:proofErr w:type="spellEnd"/>
      <w:r w:rsidR="00392B8A" w:rsidRPr="00392B8A">
        <w:rPr>
          <w:rFonts w:ascii="Calibri" w:hAnsi="Calibri"/>
          <w:sz w:val="24"/>
          <w:szCs w:val="24"/>
        </w:rPr>
        <w:t xml:space="preserve"> agricultural landscapes</w:t>
      </w:r>
      <w:ins w:id="27" w:author="Jennifer Rudgers" w:date="2012-02-03T16:15:00Z">
        <w:r w:rsidR="00651FF9">
          <w:rPr>
            <w:rFonts w:ascii="Calibri" w:hAnsi="Calibri"/>
            <w:sz w:val="24"/>
            <w:szCs w:val="24"/>
          </w:rPr>
          <w:t xml:space="preserve"> in different ways (refs)</w:t>
        </w:r>
      </w:ins>
      <w:r w:rsidR="00392B8A" w:rsidRPr="00392B8A">
        <w:rPr>
          <w:rFonts w:ascii="Calibri" w:hAnsi="Calibri"/>
          <w:sz w:val="24"/>
          <w:szCs w:val="24"/>
        </w:rPr>
        <w:t>. For example, farmers often manage crop plant antagonists by spraying pesticides and tilling soil, thereby altering</w:t>
      </w:r>
      <w:ins w:id="28" w:author="Jennifer Rudgers" w:date="2012-02-03T16:16:00Z">
        <w:r w:rsidR="00651FF9">
          <w:rPr>
            <w:rFonts w:ascii="Calibri" w:hAnsi="Calibri"/>
            <w:sz w:val="24"/>
            <w:szCs w:val="24"/>
          </w:rPr>
          <w:t xml:space="preserve"> the</w:t>
        </w:r>
      </w:ins>
      <w:r w:rsidR="00392B8A" w:rsidRPr="00392B8A">
        <w:rPr>
          <w:rFonts w:ascii="Calibri" w:hAnsi="Calibri"/>
          <w:sz w:val="24"/>
          <w:szCs w:val="24"/>
        </w:rPr>
        <w:t xml:space="preserve"> abundance of plant antagonists near crops (</w:t>
      </w:r>
      <w:r w:rsidR="008B1425">
        <w:rPr>
          <w:rFonts w:ascii="Calibri" w:hAnsi="Calibri"/>
          <w:sz w:val="24"/>
          <w:szCs w:val="24"/>
        </w:rPr>
        <w:t>e.g., Brittain et al. 2010</w:t>
      </w:r>
      <w:r w:rsidR="00392B8A" w:rsidRPr="00392B8A">
        <w:rPr>
          <w:rFonts w:ascii="Calibri" w:hAnsi="Calibri"/>
          <w:sz w:val="24"/>
          <w:szCs w:val="24"/>
        </w:rPr>
        <w:t xml:space="preserve">). </w:t>
      </w:r>
      <w:proofErr w:type="gramStart"/>
      <w:r w:rsidR="00392B8A" w:rsidRPr="00392B8A">
        <w:rPr>
          <w:rFonts w:ascii="Calibri" w:hAnsi="Calibri"/>
          <w:sz w:val="24"/>
          <w:szCs w:val="24"/>
        </w:rPr>
        <w:t xml:space="preserve">Whereas, farmers do not purposefully </w:t>
      </w:r>
      <w:del w:id="29" w:author="Jennifer Rudgers" w:date="2012-02-03T16:16:00Z">
        <w:r w:rsidR="00392B8A" w:rsidRPr="00392B8A" w:rsidDel="00651FF9">
          <w:rPr>
            <w:rFonts w:ascii="Calibri" w:hAnsi="Calibri"/>
            <w:sz w:val="24"/>
            <w:szCs w:val="24"/>
          </w:rPr>
          <w:delText xml:space="preserve">alter </w:delText>
        </w:r>
      </w:del>
      <w:ins w:id="30" w:author="Jennifer Rudgers" w:date="2012-02-03T16:16:00Z">
        <w:r w:rsidR="00651FF9">
          <w:rPr>
            <w:rFonts w:ascii="Calibri" w:hAnsi="Calibri"/>
            <w:sz w:val="24"/>
            <w:szCs w:val="24"/>
          </w:rPr>
          <w:t>reduce</w:t>
        </w:r>
        <w:r w:rsidR="00651FF9" w:rsidRPr="00392B8A">
          <w:rPr>
            <w:rFonts w:ascii="Calibri" w:hAnsi="Calibri"/>
            <w:sz w:val="24"/>
            <w:szCs w:val="24"/>
          </w:rPr>
          <w:t xml:space="preserve"> </w:t>
        </w:r>
      </w:ins>
      <w:r w:rsidR="00392B8A" w:rsidRPr="00392B8A">
        <w:rPr>
          <w:rFonts w:ascii="Calibri" w:hAnsi="Calibri"/>
          <w:sz w:val="24"/>
          <w:szCs w:val="24"/>
        </w:rPr>
        <w:t xml:space="preserve">plant </w:t>
      </w:r>
      <w:proofErr w:type="spellStart"/>
      <w:r w:rsidR="00392B8A" w:rsidRPr="00392B8A">
        <w:rPr>
          <w:rFonts w:ascii="Calibri" w:hAnsi="Calibri"/>
          <w:sz w:val="24"/>
          <w:szCs w:val="24"/>
        </w:rPr>
        <w:t>mutualists</w:t>
      </w:r>
      <w:proofErr w:type="spellEnd"/>
      <w:r w:rsidR="00876288">
        <w:rPr>
          <w:rFonts w:ascii="Calibri" w:hAnsi="Calibri"/>
          <w:sz w:val="24"/>
          <w:szCs w:val="24"/>
        </w:rPr>
        <w:t xml:space="preserve"> </w:t>
      </w:r>
      <w:del w:id="31" w:author="Jennifer Rudgers" w:date="2012-02-03T16:16:00Z">
        <w:r w:rsidR="00876288" w:rsidDel="00651FF9">
          <w:rPr>
            <w:rFonts w:ascii="Calibri" w:hAnsi="Calibri"/>
            <w:sz w:val="24"/>
            <w:szCs w:val="24"/>
          </w:rPr>
          <w:delText>in their fields</w:delText>
        </w:r>
        <w:r w:rsidR="00392B8A" w:rsidRPr="00392B8A" w:rsidDel="00651FF9">
          <w:rPr>
            <w:rFonts w:ascii="Calibri" w:hAnsi="Calibri"/>
            <w:sz w:val="24"/>
            <w:szCs w:val="24"/>
          </w:rPr>
          <w:delText xml:space="preserve">, </w:delText>
        </w:r>
      </w:del>
      <w:r w:rsidR="00392B8A" w:rsidRPr="00392B8A">
        <w:rPr>
          <w:rFonts w:ascii="Calibri" w:hAnsi="Calibri"/>
          <w:sz w:val="24"/>
          <w:szCs w:val="24"/>
        </w:rPr>
        <w:t xml:space="preserve">but </w:t>
      </w:r>
      <w:del w:id="32" w:author="Jennifer Rudgers" w:date="2012-02-03T16:16:00Z">
        <w:r w:rsidR="00392B8A" w:rsidRPr="00392B8A" w:rsidDel="00651FF9">
          <w:rPr>
            <w:rFonts w:ascii="Calibri" w:hAnsi="Calibri"/>
            <w:sz w:val="24"/>
            <w:szCs w:val="24"/>
          </w:rPr>
          <w:delText>do sometimes</w:delText>
        </w:r>
      </w:del>
      <w:ins w:id="33" w:author="Jennifer Rudgers" w:date="2012-02-03T16:16:00Z">
        <w:r w:rsidR="00651FF9">
          <w:rPr>
            <w:rFonts w:ascii="Calibri" w:hAnsi="Calibri"/>
            <w:sz w:val="24"/>
            <w:szCs w:val="24"/>
          </w:rPr>
          <w:t>may</w:t>
        </w:r>
      </w:ins>
      <w:r w:rsidR="00392B8A" w:rsidRPr="00392B8A">
        <w:rPr>
          <w:rFonts w:ascii="Calibri" w:hAnsi="Calibri"/>
          <w:sz w:val="24"/>
          <w:szCs w:val="24"/>
        </w:rPr>
        <w:t xml:space="preserve"> supplement </w:t>
      </w:r>
      <w:del w:id="34" w:author="Jennifer Rudgers" w:date="2012-02-03T16:16:00Z">
        <w:r w:rsidR="00392B8A" w:rsidRPr="00392B8A" w:rsidDel="002F212D">
          <w:rPr>
            <w:rFonts w:ascii="Calibri" w:hAnsi="Calibri"/>
            <w:sz w:val="24"/>
            <w:szCs w:val="24"/>
          </w:rPr>
          <w:delText xml:space="preserve">mutualists </w:delText>
        </w:r>
      </w:del>
      <w:ins w:id="35" w:author="Jennifer Rudgers" w:date="2012-02-03T16:16:00Z">
        <w:r w:rsidR="002F212D">
          <w:rPr>
            <w:rFonts w:ascii="Calibri" w:hAnsi="Calibri"/>
            <w:sz w:val="24"/>
            <w:szCs w:val="24"/>
          </w:rPr>
          <w:t>them</w:t>
        </w:r>
        <w:r w:rsidR="002F212D" w:rsidRPr="00392B8A">
          <w:rPr>
            <w:rFonts w:ascii="Calibri" w:hAnsi="Calibri"/>
            <w:sz w:val="24"/>
            <w:szCs w:val="24"/>
          </w:rPr>
          <w:t xml:space="preserve"> </w:t>
        </w:r>
      </w:ins>
      <w:r w:rsidR="00D81686">
        <w:rPr>
          <w:rFonts w:ascii="Calibri" w:hAnsi="Calibri"/>
          <w:sz w:val="24"/>
          <w:szCs w:val="24"/>
        </w:rPr>
        <w:t xml:space="preserve">(e.g., pollinators and mycorrhizae) </w:t>
      </w:r>
      <w:r w:rsidR="00392B8A" w:rsidRPr="00392B8A">
        <w:rPr>
          <w:rFonts w:ascii="Calibri" w:hAnsi="Calibri"/>
          <w:sz w:val="24"/>
          <w:szCs w:val="24"/>
        </w:rPr>
        <w:t>in crop fields (</w:t>
      </w:r>
      <w:proofErr w:type="spellStart"/>
      <w:del w:id="36" w:author="Jennifer Rudgers" w:date="2012-02-03T16:16:00Z">
        <w:r w:rsidR="00E52161" w:rsidDel="002F212D">
          <w:rPr>
            <w:rFonts w:ascii="Calibri" w:hAnsi="Calibri"/>
            <w:sz w:val="24"/>
            <w:szCs w:val="24"/>
          </w:rPr>
          <w:delText xml:space="preserve">pollinators: </w:delText>
        </w:r>
      </w:del>
      <w:r w:rsidR="002944EA">
        <w:rPr>
          <w:rFonts w:ascii="Calibri" w:hAnsi="Calibri"/>
          <w:sz w:val="24"/>
          <w:szCs w:val="24"/>
        </w:rPr>
        <w:t>vanEngelsdorp</w:t>
      </w:r>
      <w:proofErr w:type="spellEnd"/>
      <w:r w:rsidR="002944EA">
        <w:rPr>
          <w:rFonts w:ascii="Calibri" w:hAnsi="Calibri"/>
          <w:sz w:val="24"/>
          <w:szCs w:val="24"/>
        </w:rPr>
        <w:t xml:space="preserve"> and </w:t>
      </w:r>
      <w:proofErr w:type="spellStart"/>
      <w:r w:rsidR="002944EA">
        <w:rPr>
          <w:rFonts w:ascii="Calibri" w:hAnsi="Calibri"/>
          <w:sz w:val="24"/>
          <w:szCs w:val="24"/>
        </w:rPr>
        <w:t>Meixner</w:t>
      </w:r>
      <w:proofErr w:type="spellEnd"/>
      <w:r w:rsidR="002944EA">
        <w:rPr>
          <w:rFonts w:ascii="Calibri" w:hAnsi="Calibri"/>
          <w:sz w:val="24"/>
          <w:szCs w:val="24"/>
        </w:rPr>
        <w:t xml:space="preserve"> 2010</w:t>
      </w:r>
      <w:r w:rsidR="00E52161">
        <w:rPr>
          <w:rFonts w:ascii="Calibri" w:hAnsi="Calibri"/>
          <w:sz w:val="24"/>
          <w:szCs w:val="24"/>
        </w:rPr>
        <w:t xml:space="preserve">; </w:t>
      </w:r>
      <w:del w:id="37" w:author="Jennifer Rudgers" w:date="2012-02-03T16:16:00Z">
        <w:r w:rsidR="00C442EF" w:rsidDel="002F212D">
          <w:rPr>
            <w:rFonts w:ascii="Calibri" w:hAnsi="Calibri"/>
            <w:sz w:val="24"/>
            <w:szCs w:val="24"/>
          </w:rPr>
          <w:delText xml:space="preserve">mycorrhizae: </w:delText>
        </w:r>
      </w:del>
      <w:r w:rsidR="002578EF">
        <w:rPr>
          <w:rFonts w:ascii="Calibri" w:hAnsi="Calibri"/>
          <w:sz w:val="24"/>
          <w:szCs w:val="24"/>
        </w:rPr>
        <w:t xml:space="preserve">Roy-Bolduc and </w:t>
      </w:r>
      <w:proofErr w:type="spellStart"/>
      <w:r w:rsidR="002578EF">
        <w:rPr>
          <w:rFonts w:ascii="Calibri" w:hAnsi="Calibri"/>
          <w:sz w:val="24"/>
          <w:szCs w:val="24"/>
        </w:rPr>
        <w:t>Hijiri</w:t>
      </w:r>
      <w:proofErr w:type="spellEnd"/>
      <w:r w:rsidR="002578EF">
        <w:rPr>
          <w:rFonts w:ascii="Calibri" w:hAnsi="Calibri"/>
          <w:sz w:val="24"/>
          <w:szCs w:val="24"/>
        </w:rPr>
        <w:t xml:space="preserve"> 2011</w:t>
      </w:r>
      <w:r w:rsidR="00392B8A" w:rsidRPr="00392B8A">
        <w:rPr>
          <w:rFonts w:ascii="Calibri" w:hAnsi="Calibri"/>
          <w:sz w:val="24"/>
          <w:szCs w:val="24"/>
        </w:rPr>
        <w:t>).</w:t>
      </w:r>
      <w:proofErr w:type="gramEnd"/>
      <w:r w:rsidR="00392B8A" w:rsidRPr="00392B8A">
        <w:rPr>
          <w:rFonts w:ascii="Calibri" w:hAnsi="Calibri"/>
          <w:sz w:val="24"/>
          <w:szCs w:val="24"/>
        </w:rPr>
        <w:t xml:space="preserve"> </w:t>
      </w:r>
      <w:r w:rsidR="00976385">
        <w:rPr>
          <w:rFonts w:ascii="Calibri" w:hAnsi="Calibri"/>
          <w:sz w:val="24"/>
          <w:szCs w:val="24"/>
        </w:rPr>
        <w:t xml:space="preserve"> </w:t>
      </w:r>
      <w:del w:id="38" w:author="Jennifer Rudgers" w:date="2012-02-03T16:16:00Z">
        <w:r w:rsidR="00976385" w:rsidDel="002F212D">
          <w:rPr>
            <w:rFonts w:ascii="Calibri" w:hAnsi="Calibri"/>
            <w:sz w:val="24"/>
            <w:szCs w:val="24"/>
          </w:rPr>
          <w:delText>This management in crop fields</w:delText>
        </w:r>
      </w:del>
      <w:ins w:id="39" w:author="Jennifer Rudgers" w:date="2012-02-03T16:17:00Z">
        <w:r w:rsidR="002F212D">
          <w:rPr>
            <w:rFonts w:ascii="Calibri" w:hAnsi="Calibri"/>
            <w:sz w:val="24"/>
            <w:szCs w:val="24"/>
          </w:rPr>
          <w:t>M</w:t>
        </w:r>
      </w:ins>
      <w:ins w:id="40" w:author="Jennifer Rudgers" w:date="2012-02-03T16:16:00Z">
        <w:r w:rsidR="002F212D">
          <w:rPr>
            <w:rFonts w:ascii="Calibri" w:hAnsi="Calibri"/>
            <w:sz w:val="24"/>
            <w:szCs w:val="24"/>
          </w:rPr>
          <w:t>anagement practices</w:t>
        </w:r>
      </w:ins>
      <w:r w:rsidR="00976385">
        <w:rPr>
          <w:rFonts w:ascii="Calibri" w:hAnsi="Calibri"/>
          <w:sz w:val="24"/>
          <w:szCs w:val="24"/>
        </w:rPr>
        <w:t xml:space="preserve"> will influence the movement of mutualists and antagonists across the crop-wild </w:t>
      </w:r>
      <w:r w:rsidR="00684A4B">
        <w:rPr>
          <w:rFonts w:ascii="Calibri" w:hAnsi="Calibri"/>
          <w:sz w:val="24"/>
          <w:szCs w:val="24"/>
        </w:rPr>
        <w:t xml:space="preserve">boundary </w:t>
      </w:r>
      <w:del w:id="41" w:author="Jennifer Rudgers" w:date="2012-02-03T16:17:00Z">
        <w:r w:rsidR="00684A4B" w:rsidDel="002F212D">
          <w:rPr>
            <w:rFonts w:ascii="Calibri" w:hAnsi="Calibri"/>
            <w:sz w:val="24"/>
            <w:szCs w:val="24"/>
          </w:rPr>
          <w:delText xml:space="preserve">to </w:delText>
        </w:r>
      </w:del>
      <w:ins w:id="42" w:author="Jennifer Rudgers" w:date="2012-02-03T16:17:00Z">
        <w:r w:rsidR="002F212D">
          <w:rPr>
            <w:rFonts w:ascii="Calibri" w:hAnsi="Calibri"/>
            <w:sz w:val="24"/>
            <w:szCs w:val="24"/>
          </w:rPr>
          <w:t>in ways that can</w:t>
        </w:r>
        <w:r w:rsidR="002F212D">
          <w:rPr>
            <w:rFonts w:ascii="Calibri" w:hAnsi="Calibri"/>
            <w:sz w:val="24"/>
            <w:szCs w:val="24"/>
          </w:rPr>
          <w:t xml:space="preserve"> </w:t>
        </w:r>
      </w:ins>
      <w:del w:id="43" w:author="Jennifer Rudgers" w:date="2012-02-03T16:17:00Z">
        <w:r w:rsidR="00DA2C78" w:rsidDel="002F212D">
          <w:rPr>
            <w:rFonts w:ascii="Calibri" w:hAnsi="Calibri"/>
            <w:sz w:val="24"/>
            <w:szCs w:val="24"/>
          </w:rPr>
          <w:delText>impact</w:delText>
        </w:r>
        <w:r w:rsidR="00684A4B" w:rsidDel="002F212D">
          <w:rPr>
            <w:rFonts w:ascii="Calibri" w:hAnsi="Calibri"/>
            <w:sz w:val="24"/>
            <w:szCs w:val="24"/>
          </w:rPr>
          <w:delText xml:space="preserve"> </w:delText>
        </w:r>
      </w:del>
      <w:ins w:id="44" w:author="Jennifer Rudgers" w:date="2012-02-03T16:17:00Z">
        <w:r w:rsidR="002F212D">
          <w:rPr>
            <w:rFonts w:ascii="Calibri" w:hAnsi="Calibri"/>
            <w:sz w:val="24"/>
            <w:szCs w:val="24"/>
          </w:rPr>
          <w:t>affect</w:t>
        </w:r>
        <w:r w:rsidR="002F212D">
          <w:rPr>
            <w:rFonts w:ascii="Calibri" w:hAnsi="Calibri"/>
            <w:sz w:val="24"/>
            <w:szCs w:val="24"/>
          </w:rPr>
          <w:t xml:space="preserve"> </w:t>
        </w:r>
      </w:ins>
      <w:r w:rsidR="00684A4B">
        <w:rPr>
          <w:rFonts w:ascii="Calibri" w:hAnsi="Calibri"/>
          <w:sz w:val="24"/>
          <w:szCs w:val="24"/>
        </w:rPr>
        <w:t>wild plants</w:t>
      </w:r>
      <w:r w:rsidR="00D27848">
        <w:rPr>
          <w:rFonts w:ascii="Calibri" w:hAnsi="Calibri"/>
          <w:sz w:val="24"/>
          <w:szCs w:val="24"/>
        </w:rPr>
        <w:t xml:space="preserve"> (Fig 2)</w:t>
      </w:r>
      <w:r w:rsidR="00976385">
        <w:rPr>
          <w:rFonts w:ascii="Calibri" w:hAnsi="Calibri"/>
          <w:sz w:val="24"/>
          <w:szCs w:val="24"/>
        </w:rPr>
        <w:t>.</w:t>
      </w:r>
      <w:r w:rsidR="00876288">
        <w:rPr>
          <w:rFonts w:ascii="Calibri" w:hAnsi="Calibri"/>
          <w:sz w:val="24"/>
          <w:szCs w:val="24"/>
        </w:rPr>
        <w:t xml:space="preserve"> </w:t>
      </w:r>
      <w:del w:id="45" w:author="Jennifer Rudgers" w:date="2012-02-03T16:17:00Z">
        <w:r w:rsidR="001A6C4A" w:rsidDel="002F212D">
          <w:rPr>
            <w:rFonts w:ascii="Calibri" w:hAnsi="Calibri"/>
            <w:sz w:val="24"/>
            <w:szCs w:val="24"/>
          </w:rPr>
          <w:delText xml:space="preserve">Abundance </w:delText>
        </w:r>
        <w:r w:rsidR="00976385" w:rsidDel="002F212D">
          <w:rPr>
            <w:rFonts w:ascii="Calibri" w:hAnsi="Calibri"/>
            <w:sz w:val="24"/>
            <w:szCs w:val="24"/>
          </w:rPr>
          <w:delText xml:space="preserve">of </w:delText>
        </w:r>
        <w:r w:rsidR="001A6C4A" w:rsidDel="002F212D">
          <w:rPr>
            <w:rFonts w:ascii="Calibri" w:hAnsi="Calibri"/>
            <w:sz w:val="24"/>
            <w:szCs w:val="24"/>
          </w:rPr>
          <w:delText xml:space="preserve">plant </w:delText>
        </w:r>
        <w:r w:rsidR="00976385" w:rsidDel="002F212D">
          <w:rPr>
            <w:rFonts w:ascii="Calibri" w:hAnsi="Calibri"/>
            <w:sz w:val="24"/>
            <w:szCs w:val="24"/>
          </w:rPr>
          <w:delText xml:space="preserve">mutualists and antagonists could go up or down </w:delText>
        </w:r>
        <w:r w:rsidR="001A6C4A" w:rsidDel="002F212D">
          <w:rPr>
            <w:rFonts w:ascii="Calibri" w:hAnsi="Calibri"/>
            <w:sz w:val="24"/>
            <w:szCs w:val="24"/>
          </w:rPr>
          <w:delText xml:space="preserve">on wild plants. </w:delText>
        </w:r>
      </w:del>
      <w:ins w:id="46" w:author="Jennifer Rudgers" w:date="2012-02-03T16:17:00Z">
        <w:r w:rsidR="002F212D">
          <w:rPr>
            <w:rFonts w:ascii="Calibri" w:hAnsi="Calibri"/>
            <w:sz w:val="24"/>
            <w:szCs w:val="24"/>
          </w:rPr>
          <w:t xml:space="preserve">For example, movement of species across the </w:t>
        </w:r>
      </w:ins>
      <w:del w:id="47" w:author="Jennifer Rudgers" w:date="2012-02-03T16:18:00Z">
        <w:r w:rsidR="00A93F9B" w:rsidDel="002F212D">
          <w:rPr>
            <w:rFonts w:ascii="Calibri" w:hAnsi="Calibri"/>
            <w:sz w:val="24"/>
            <w:szCs w:val="24"/>
          </w:rPr>
          <w:delText>Cross-</w:delText>
        </w:r>
      </w:del>
      <w:r w:rsidR="00A93F9B">
        <w:rPr>
          <w:rFonts w:ascii="Calibri" w:hAnsi="Calibri"/>
          <w:sz w:val="24"/>
          <w:szCs w:val="24"/>
        </w:rPr>
        <w:t xml:space="preserve">boundary </w:t>
      </w:r>
      <w:del w:id="48" w:author="Jennifer Rudgers" w:date="2012-02-03T16:18:00Z">
        <w:r w:rsidR="00A93F9B" w:rsidDel="002F212D">
          <w:rPr>
            <w:rFonts w:ascii="Calibri" w:hAnsi="Calibri"/>
            <w:sz w:val="24"/>
            <w:szCs w:val="24"/>
          </w:rPr>
          <w:delText>flows to</w:delText>
        </w:r>
        <w:r w:rsidR="001A6C4A" w:rsidDel="002F212D">
          <w:rPr>
            <w:rFonts w:ascii="Calibri" w:hAnsi="Calibri"/>
            <w:sz w:val="24"/>
            <w:szCs w:val="24"/>
          </w:rPr>
          <w:delText xml:space="preserve"> </w:delText>
        </w:r>
        <w:r w:rsidR="00A93F9B" w:rsidDel="002F212D">
          <w:rPr>
            <w:rFonts w:ascii="Calibri" w:hAnsi="Calibri"/>
            <w:sz w:val="24"/>
            <w:szCs w:val="24"/>
          </w:rPr>
          <w:delText xml:space="preserve">increase </w:delText>
        </w:r>
        <w:r w:rsidR="001A6C4A" w:rsidDel="002F212D">
          <w:rPr>
            <w:rFonts w:ascii="Calibri" w:hAnsi="Calibri"/>
            <w:sz w:val="24"/>
            <w:szCs w:val="24"/>
          </w:rPr>
          <w:delText xml:space="preserve">abundance </w:delText>
        </w:r>
        <w:r w:rsidR="008F4DF8" w:rsidDel="002F212D">
          <w:rPr>
            <w:rFonts w:ascii="Calibri" w:hAnsi="Calibri"/>
            <w:sz w:val="24"/>
            <w:szCs w:val="24"/>
          </w:rPr>
          <w:delText xml:space="preserve">on wild plants could </w:delText>
        </w:r>
        <w:r w:rsidR="00A93F9B" w:rsidDel="002F212D">
          <w:rPr>
            <w:rFonts w:ascii="Calibri" w:hAnsi="Calibri"/>
            <w:sz w:val="24"/>
            <w:szCs w:val="24"/>
          </w:rPr>
          <w:delText>follow from</w:delText>
        </w:r>
      </w:del>
      <w:ins w:id="49" w:author="Jennifer Rudgers" w:date="2012-02-03T16:18:00Z">
        <w:r w:rsidR="002F212D">
          <w:rPr>
            <w:rFonts w:ascii="Calibri" w:hAnsi="Calibri"/>
            <w:sz w:val="24"/>
            <w:szCs w:val="24"/>
          </w:rPr>
          <w:t>may include</w:t>
        </w:r>
      </w:ins>
      <w:r w:rsidR="00A93F9B">
        <w:rPr>
          <w:rFonts w:ascii="Calibri" w:hAnsi="Calibri"/>
          <w:sz w:val="24"/>
          <w:szCs w:val="24"/>
        </w:rPr>
        <w:t xml:space="preserve"> organisms fleeing from </w:t>
      </w:r>
      <w:r w:rsidR="001C63E0">
        <w:rPr>
          <w:rFonts w:ascii="Calibri" w:hAnsi="Calibri"/>
          <w:sz w:val="24"/>
          <w:szCs w:val="24"/>
        </w:rPr>
        <w:t>agricultural management</w:t>
      </w:r>
      <w:r w:rsidR="00A93F9B">
        <w:rPr>
          <w:rFonts w:ascii="Calibri" w:hAnsi="Calibri"/>
          <w:sz w:val="24"/>
          <w:szCs w:val="24"/>
        </w:rPr>
        <w:t xml:space="preserve"> (antagonists)</w:t>
      </w:r>
      <w:del w:id="50" w:author="Jennifer Rudgers" w:date="2012-02-03T16:19:00Z">
        <w:r w:rsidR="00A93F9B" w:rsidDel="002F212D">
          <w:rPr>
            <w:rFonts w:ascii="Calibri" w:hAnsi="Calibri"/>
            <w:sz w:val="24"/>
            <w:szCs w:val="24"/>
          </w:rPr>
          <w:delText>,</w:delText>
        </w:r>
      </w:del>
      <w:r w:rsidR="00A93F9B">
        <w:rPr>
          <w:rFonts w:ascii="Calibri" w:hAnsi="Calibri"/>
          <w:sz w:val="24"/>
          <w:szCs w:val="24"/>
        </w:rPr>
        <w:t xml:space="preserve"> or </w:t>
      </w:r>
      <w:del w:id="51" w:author="Jennifer Rudgers" w:date="2012-02-03T16:19:00Z">
        <w:r w:rsidR="00A93F9B" w:rsidDel="002F212D">
          <w:rPr>
            <w:rFonts w:ascii="Calibri" w:hAnsi="Calibri"/>
            <w:sz w:val="24"/>
            <w:szCs w:val="24"/>
          </w:rPr>
          <w:delText>due to</w:delText>
        </w:r>
      </w:del>
      <w:ins w:id="52" w:author="Jennifer Rudgers" w:date="2012-02-03T16:19:00Z">
        <w:r w:rsidR="002F212D">
          <w:rPr>
            <w:rFonts w:ascii="Calibri" w:hAnsi="Calibri"/>
            <w:sz w:val="24"/>
            <w:szCs w:val="24"/>
          </w:rPr>
          <w:t>spilling over from</w:t>
        </w:r>
      </w:ins>
      <w:r w:rsidR="00A93F9B">
        <w:rPr>
          <w:rFonts w:ascii="Calibri" w:hAnsi="Calibri"/>
          <w:sz w:val="24"/>
          <w:szCs w:val="24"/>
        </w:rPr>
        <w:t xml:space="preserve"> supplementation (</w:t>
      </w:r>
      <w:proofErr w:type="spellStart"/>
      <w:r w:rsidR="00A93F9B">
        <w:rPr>
          <w:rFonts w:ascii="Calibri" w:hAnsi="Calibri"/>
          <w:sz w:val="24"/>
          <w:szCs w:val="24"/>
        </w:rPr>
        <w:t>mutualists</w:t>
      </w:r>
      <w:proofErr w:type="spellEnd"/>
      <w:r w:rsidR="00A93F9B">
        <w:rPr>
          <w:rFonts w:ascii="Calibri" w:hAnsi="Calibri"/>
          <w:sz w:val="24"/>
          <w:szCs w:val="24"/>
        </w:rPr>
        <w:t>)</w:t>
      </w:r>
      <w:ins w:id="53" w:author="Jennifer Rudgers" w:date="2012-02-03T16:19:00Z">
        <w:r w:rsidR="002F212D">
          <w:rPr>
            <w:rFonts w:ascii="Calibri" w:hAnsi="Calibri"/>
            <w:sz w:val="24"/>
            <w:szCs w:val="24"/>
          </w:rPr>
          <w:t xml:space="preserve">, both of which would result in an increase in their abundance </w:t>
        </w:r>
      </w:ins>
      <w:ins w:id="54" w:author="Jennifer Rudgers" w:date="2012-02-03T16:20:00Z">
        <w:r w:rsidR="002F212D">
          <w:rPr>
            <w:rFonts w:ascii="Calibri" w:hAnsi="Calibri"/>
            <w:sz w:val="24"/>
            <w:szCs w:val="24"/>
          </w:rPr>
          <w:t xml:space="preserve">near </w:t>
        </w:r>
      </w:ins>
      <w:ins w:id="55" w:author="Jennifer Rudgers" w:date="2012-02-03T16:19:00Z">
        <w:r w:rsidR="002F212D">
          <w:rPr>
            <w:rFonts w:ascii="Calibri" w:hAnsi="Calibri"/>
            <w:sz w:val="24"/>
            <w:szCs w:val="24"/>
          </w:rPr>
          <w:t>and</w:t>
        </w:r>
      </w:ins>
      <w:ins w:id="56" w:author="Jennifer Rudgers" w:date="2012-02-03T16:20:00Z">
        <w:r w:rsidR="002F212D">
          <w:rPr>
            <w:rFonts w:ascii="Calibri" w:hAnsi="Calibri"/>
            <w:sz w:val="24"/>
            <w:szCs w:val="24"/>
          </w:rPr>
          <w:t>, possibly,</w:t>
        </w:r>
      </w:ins>
      <w:ins w:id="57" w:author="Jennifer Rudgers" w:date="2012-02-03T16:19:00Z">
        <w:r w:rsidR="002F212D">
          <w:rPr>
            <w:rFonts w:ascii="Calibri" w:hAnsi="Calibri"/>
            <w:sz w:val="24"/>
            <w:szCs w:val="24"/>
          </w:rPr>
          <w:t xml:space="preserve"> interactions with wild plants</w:t>
        </w:r>
      </w:ins>
      <w:r w:rsidR="001A6C4A">
        <w:rPr>
          <w:rFonts w:ascii="Calibri" w:hAnsi="Calibri"/>
          <w:sz w:val="24"/>
          <w:szCs w:val="24"/>
        </w:rPr>
        <w:t xml:space="preserve">. </w:t>
      </w:r>
      <w:ins w:id="58" w:author="Jennifer Rudgers" w:date="2012-02-03T16:19:00Z">
        <w:r w:rsidR="002F212D">
          <w:rPr>
            <w:rFonts w:ascii="Calibri" w:hAnsi="Calibri"/>
            <w:sz w:val="24"/>
            <w:szCs w:val="24"/>
          </w:rPr>
          <w:t>Conversely, a</w:t>
        </w:r>
      </w:ins>
      <w:del w:id="59" w:author="Jennifer Rudgers" w:date="2012-02-03T16:19:00Z">
        <w:r w:rsidR="001C63E0" w:rsidDel="002F212D">
          <w:rPr>
            <w:rFonts w:ascii="Calibri" w:hAnsi="Calibri"/>
            <w:sz w:val="24"/>
            <w:szCs w:val="24"/>
          </w:rPr>
          <w:delText>A</w:delText>
        </w:r>
      </w:del>
      <w:r w:rsidR="001C63E0">
        <w:rPr>
          <w:rFonts w:ascii="Calibri" w:hAnsi="Calibri"/>
          <w:sz w:val="24"/>
          <w:szCs w:val="24"/>
        </w:rPr>
        <w:t>bundance</w:t>
      </w:r>
      <w:ins w:id="60" w:author="Jennifer Rudgers" w:date="2012-02-03T16:20:00Z">
        <w:r w:rsidR="002F212D">
          <w:rPr>
            <w:rFonts w:ascii="Calibri" w:hAnsi="Calibri"/>
            <w:sz w:val="24"/>
            <w:szCs w:val="24"/>
          </w:rPr>
          <w:t>s</w:t>
        </w:r>
      </w:ins>
      <w:r w:rsidR="001C63E0">
        <w:rPr>
          <w:rFonts w:ascii="Calibri" w:hAnsi="Calibri"/>
          <w:sz w:val="24"/>
          <w:szCs w:val="24"/>
        </w:rPr>
        <w:t xml:space="preserve"> </w:t>
      </w:r>
      <w:del w:id="61" w:author="Jennifer Rudgers" w:date="2012-02-03T16:20:00Z">
        <w:r w:rsidR="001C63E0" w:rsidDel="002F212D">
          <w:rPr>
            <w:rFonts w:ascii="Calibri" w:hAnsi="Calibri"/>
            <w:sz w:val="24"/>
            <w:szCs w:val="24"/>
          </w:rPr>
          <w:delText xml:space="preserve">could decrease </w:delText>
        </w:r>
      </w:del>
      <w:r w:rsidR="001C63E0">
        <w:rPr>
          <w:rFonts w:ascii="Calibri" w:hAnsi="Calibri"/>
          <w:sz w:val="24"/>
          <w:szCs w:val="24"/>
        </w:rPr>
        <w:t>on</w:t>
      </w:r>
      <w:ins w:id="62" w:author="Jennifer Rudgers" w:date="2012-02-03T16:20:00Z">
        <w:r w:rsidR="002F212D">
          <w:rPr>
            <w:rFonts w:ascii="Calibri" w:hAnsi="Calibri"/>
            <w:sz w:val="24"/>
            <w:szCs w:val="24"/>
          </w:rPr>
          <w:t xml:space="preserve"> and interactions with</w:t>
        </w:r>
      </w:ins>
      <w:r w:rsidR="001C63E0">
        <w:rPr>
          <w:rFonts w:ascii="Calibri" w:hAnsi="Calibri"/>
          <w:sz w:val="24"/>
          <w:szCs w:val="24"/>
        </w:rPr>
        <w:t xml:space="preserve"> wild plants</w:t>
      </w:r>
      <w:ins w:id="63" w:author="Jennifer Rudgers" w:date="2012-02-03T16:20:00Z">
        <w:r w:rsidR="002F212D">
          <w:rPr>
            <w:rFonts w:ascii="Calibri" w:hAnsi="Calibri"/>
            <w:sz w:val="24"/>
            <w:szCs w:val="24"/>
          </w:rPr>
          <w:t xml:space="preserve"> could decline</w:t>
        </w:r>
      </w:ins>
      <w:r w:rsidR="001C63E0">
        <w:rPr>
          <w:rFonts w:ascii="Calibri" w:hAnsi="Calibri"/>
          <w:sz w:val="24"/>
          <w:szCs w:val="24"/>
        </w:rPr>
        <w:t xml:space="preserve"> if agricultural management </w:t>
      </w:r>
      <w:ins w:id="64" w:author="Jennifer Rudgers" w:date="2012-02-03T16:21:00Z">
        <w:r w:rsidR="002F212D">
          <w:rPr>
            <w:rFonts w:ascii="Calibri" w:hAnsi="Calibri"/>
            <w:sz w:val="24"/>
            <w:szCs w:val="24"/>
          </w:rPr>
          <w:t xml:space="preserve">that </w:t>
        </w:r>
      </w:ins>
      <w:r w:rsidR="001C63E0">
        <w:rPr>
          <w:rFonts w:ascii="Calibri" w:hAnsi="Calibri"/>
          <w:sz w:val="24"/>
          <w:szCs w:val="24"/>
        </w:rPr>
        <w:t xml:space="preserve">reduces populations </w:t>
      </w:r>
      <w:del w:id="65" w:author="Jennifer Rudgers" w:date="2012-02-03T16:21:00Z">
        <w:r w:rsidR="001C63E0" w:rsidDel="002F212D">
          <w:rPr>
            <w:rFonts w:ascii="Calibri" w:hAnsi="Calibri"/>
            <w:sz w:val="24"/>
            <w:szCs w:val="24"/>
          </w:rPr>
          <w:delText>of antagonists or mutualists</w:delText>
        </w:r>
        <w:r w:rsidR="00DA2C78" w:rsidDel="002F212D">
          <w:rPr>
            <w:rFonts w:ascii="Calibri" w:hAnsi="Calibri"/>
            <w:sz w:val="24"/>
            <w:szCs w:val="24"/>
          </w:rPr>
          <w:delText xml:space="preserve"> </w:delText>
        </w:r>
      </w:del>
      <w:r w:rsidR="00DA2C78">
        <w:rPr>
          <w:rFonts w:ascii="Calibri" w:hAnsi="Calibri"/>
          <w:sz w:val="24"/>
          <w:szCs w:val="24"/>
        </w:rPr>
        <w:t>on crop plants</w:t>
      </w:r>
      <w:ins w:id="66" w:author="Jennifer Rudgers" w:date="2012-02-03T16:21:00Z">
        <w:r w:rsidR="002F212D">
          <w:rPr>
            <w:rFonts w:ascii="Calibri" w:hAnsi="Calibri"/>
            <w:sz w:val="24"/>
            <w:szCs w:val="24"/>
          </w:rPr>
          <w:t xml:space="preserve"> also </w:t>
        </w:r>
      </w:ins>
      <w:del w:id="67" w:author="Jennifer Rudgers" w:date="2012-02-03T16:21:00Z">
        <w:r w:rsidR="00DA2C78" w:rsidDel="002F212D">
          <w:rPr>
            <w:rFonts w:ascii="Calibri" w:hAnsi="Calibri"/>
            <w:sz w:val="24"/>
            <w:szCs w:val="24"/>
          </w:rPr>
          <w:delText xml:space="preserve">, thereby </w:delText>
        </w:r>
      </w:del>
      <w:r w:rsidR="00DA2C78">
        <w:rPr>
          <w:rFonts w:ascii="Calibri" w:hAnsi="Calibri"/>
          <w:sz w:val="24"/>
          <w:szCs w:val="24"/>
        </w:rPr>
        <w:t>reduc</w:t>
      </w:r>
      <w:ins w:id="68" w:author="Jennifer Rudgers" w:date="2012-02-03T16:21:00Z">
        <w:r w:rsidR="002F212D">
          <w:rPr>
            <w:rFonts w:ascii="Calibri" w:hAnsi="Calibri"/>
            <w:sz w:val="24"/>
            <w:szCs w:val="24"/>
          </w:rPr>
          <w:t>es</w:t>
        </w:r>
      </w:ins>
      <w:del w:id="69" w:author="Jennifer Rudgers" w:date="2012-02-03T16:21:00Z">
        <w:r w:rsidR="00DA2C78" w:rsidDel="002F212D">
          <w:rPr>
            <w:rFonts w:ascii="Calibri" w:hAnsi="Calibri"/>
            <w:sz w:val="24"/>
            <w:szCs w:val="24"/>
          </w:rPr>
          <w:delText>ing</w:delText>
        </w:r>
      </w:del>
      <w:r w:rsidR="00DA2C78">
        <w:rPr>
          <w:rFonts w:ascii="Calibri" w:hAnsi="Calibri"/>
          <w:sz w:val="24"/>
          <w:szCs w:val="24"/>
        </w:rPr>
        <w:t xml:space="preserve"> them on wild plants</w:t>
      </w:r>
      <w:r w:rsidR="001C63E0">
        <w:rPr>
          <w:rFonts w:ascii="Calibri" w:hAnsi="Calibri"/>
          <w:sz w:val="24"/>
          <w:szCs w:val="24"/>
        </w:rPr>
        <w:t>.</w:t>
      </w:r>
      <w:r w:rsidR="001A6C4A">
        <w:rPr>
          <w:rFonts w:ascii="Calibri" w:hAnsi="Calibri"/>
          <w:sz w:val="24"/>
          <w:szCs w:val="24"/>
        </w:rPr>
        <w:t xml:space="preserve"> </w:t>
      </w:r>
      <w:del w:id="70" w:author="Jennifer Rudgers" w:date="2012-02-03T16:21:00Z">
        <w:r w:rsidR="007623A8" w:rsidDel="002F212D">
          <w:rPr>
            <w:rFonts w:ascii="Calibri" w:hAnsi="Calibri"/>
            <w:sz w:val="24"/>
            <w:szCs w:val="24"/>
          </w:rPr>
          <w:delText>C</w:delText>
        </w:r>
        <w:r w:rsidR="001A6C4A" w:rsidDel="002F212D">
          <w:rPr>
            <w:rFonts w:ascii="Calibri" w:hAnsi="Calibri"/>
            <w:sz w:val="24"/>
            <w:szCs w:val="24"/>
          </w:rPr>
          <w:delText>om</w:delText>
        </w:r>
        <w:r w:rsidR="004F2ED8" w:rsidDel="002F212D">
          <w:rPr>
            <w:rFonts w:ascii="Calibri" w:hAnsi="Calibri"/>
            <w:sz w:val="24"/>
            <w:szCs w:val="24"/>
          </w:rPr>
          <w:delText xml:space="preserve">munity </w:delText>
        </w:r>
      </w:del>
      <w:ins w:id="71" w:author="Jennifer Rudgers" w:date="2012-02-03T16:21:00Z">
        <w:r w:rsidR="002F212D">
          <w:rPr>
            <w:rFonts w:ascii="Calibri" w:hAnsi="Calibri"/>
            <w:sz w:val="24"/>
            <w:szCs w:val="24"/>
          </w:rPr>
          <w:t>While effect of agricultural landscapes on the c</w:t>
        </w:r>
        <w:r w:rsidR="002F212D">
          <w:rPr>
            <w:rFonts w:ascii="Calibri" w:hAnsi="Calibri"/>
            <w:sz w:val="24"/>
            <w:szCs w:val="24"/>
          </w:rPr>
          <w:t xml:space="preserve">ommunity </w:t>
        </w:r>
      </w:ins>
      <w:r w:rsidR="004F2ED8">
        <w:rPr>
          <w:rFonts w:ascii="Calibri" w:hAnsi="Calibri"/>
          <w:sz w:val="24"/>
          <w:szCs w:val="24"/>
        </w:rPr>
        <w:t xml:space="preserve">composition </w:t>
      </w:r>
      <w:ins w:id="72" w:author="Jennifer Rudgers" w:date="2012-02-03T16:21:00Z">
        <w:r w:rsidR="002F212D">
          <w:rPr>
            <w:rFonts w:ascii="Calibri" w:hAnsi="Calibri"/>
            <w:sz w:val="24"/>
            <w:szCs w:val="24"/>
          </w:rPr>
          <w:t xml:space="preserve">of </w:t>
        </w:r>
      </w:ins>
      <w:ins w:id="73" w:author="Jennifer Rudgers" w:date="2012-02-03T16:22:00Z">
        <w:r w:rsidR="002F212D">
          <w:rPr>
            <w:rFonts w:ascii="Calibri" w:hAnsi="Calibri"/>
            <w:sz w:val="24"/>
            <w:szCs w:val="24"/>
          </w:rPr>
          <w:t xml:space="preserve">plant </w:t>
        </w:r>
      </w:ins>
      <w:proofErr w:type="spellStart"/>
      <w:ins w:id="74" w:author="Jennifer Rudgers" w:date="2012-02-03T16:21:00Z">
        <w:r w:rsidR="002F212D">
          <w:rPr>
            <w:rFonts w:ascii="Calibri" w:hAnsi="Calibri"/>
            <w:sz w:val="24"/>
            <w:szCs w:val="24"/>
          </w:rPr>
          <w:t>mutualists</w:t>
        </w:r>
        <w:proofErr w:type="spellEnd"/>
        <w:r w:rsidR="002F212D">
          <w:rPr>
            <w:rFonts w:ascii="Calibri" w:hAnsi="Calibri"/>
            <w:sz w:val="24"/>
            <w:szCs w:val="24"/>
          </w:rPr>
          <w:t xml:space="preserve"> and </w:t>
        </w:r>
      </w:ins>
      <w:ins w:id="75" w:author="Jennifer Rudgers" w:date="2012-02-03T16:22:00Z">
        <w:r w:rsidR="002F212D">
          <w:rPr>
            <w:rFonts w:ascii="Calibri" w:hAnsi="Calibri"/>
            <w:sz w:val="24"/>
            <w:szCs w:val="24"/>
          </w:rPr>
          <w:t xml:space="preserve">may largely be a </w:t>
        </w:r>
      </w:ins>
      <w:del w:id="76" w:author="Jennifer Rudgers" w:date="2012-02-03T16:22:00Z">
        <w:r w:rsidR="004F2ED8" w:rsidDel="002F212D">
          <w:rPr>
            <w:rFonts w:ascii="Calibri" w:hAnsi="Calibri"/>
            <w:sz w:val="24"/>
            <w:szCs w:val="24"/>
          </w:rPr>
          <w:delText xml:space="preserve">is likely easier to predict: mutualists and </w:delText>
        </w:r>
        <w:r w:rsidR="006567F2" w:rsidDel="002F212D">
          <w:rPr>
            <w:rFonts w:ascii="Calibri" w:hAnsi="Calibri"/>
            <w:sz w:val="24"/>
            <w:szCs w:val="24"/>
          </w:rPr>
          <w:delText>antagonists</w:delText>
        </w:r>
        <w:r w:rsidR="004F2ED8" w:rsidDel="002F212D">
          <w:rPr>
            <w:rFonts w:ascii="Calibri" w:hAnsi="Calibri"/>
            <w:sz w:val="24"/>
            <w:szCs w:val="24"/>
          </w:rPr>
          <w:delText xml:space="preserve"> should be</w:delText>
        </w:r>
      </w:del>
      <w:r w:rsidR="004F2ED8">
        <w:rPr>
          <w:rFonts w:ascii="Calibri" w:hAnsi="Calibri"/>
          <w:sz w:val="24"/>
          <w:szCs w:val="24"/>
        </w:rPr>
        <w:t xml:space="preserve"> </w:t>
      </w:r>
      <w:r w:rsidR="001A6C4A">
        <w:rPr>
          <w:rFonts w:ascii="Calibri" w:hAnsi="Calibri"/>
          <w:sz w:val="24"/>
          <w:szCs w:val="24"/>
        </w:rPr>
        <w:t>homogeniz</w:t>
      </w:r>
      <w:ins w:id="77" w:author="Jennifer Rudgers" w:date="2012-02-03T16:22:00Z">
        <w:r w:rsidR="002F212D">
          <w:rPr>
            <w:rFonts w:ascii="Calibri" w:hAnsi="Calibri"/>
            <w:sz w:val="24"/>
            <w:szCs w:val="24"/>
          </w:rPr>
          <w:t>ation effect</w:t>
        </w:r>
      </w:ins>
      <w:ins w:id="78" w:author="Jennifer Rudgers" w:date="2012-02-03T16:23:00Z">
        <w:r w:rsidR="002F212D">
          <w:rPr>
            <w:rFonts w:ascii="Calibri" w:hAnsi="Calibri"/>
            <w:sz w:val="24"/>
            <w:szCs w:val="24"/>
          </w:rPr>
          <w:t xml:space="preserve"> </w:t>
        </w:r>
        <w:r w:rsidR="002F212D">
          <w:rPr>
            <w:rFonts w:ascii="Calibri" w:hAnsi="Calibri"/>
            <w:sz w:val="24"/>
            <w:szCs w:val="24"/>
          </w:rPr>
          <w:t>(e.g.,</w:t>
        </w:r>
        <w:r w:rsidR="002F212D" w:rsidRPr="00F750FA">
          <w:rPr>
            <w:rFonts w:ascii="Calibri" w:hAnsi="Calibri"/>
            <w:sz w:val="24"/>
            <w:szCs w:val="24"/>
          </w:rPr>
          <w:t xml:space="preserve"> </w:t>
        </w:r>
        <w:proofErr w:type="spellStart"/>
        <w:r w:rsidR="002F212D" w:rsidRPr="00392B8A">
          <w:rPr>
            <w:rFonts w:ascii="Calibri" w:hAnsi="Calibri"/>
            <w:sz w:val="24"/>
            <w:szCs w:val="24"/>
          </w:rPr>
          <w:t>Dormann</w:t>
        </w:r>
        <w:proofErr w:type="spellEnd"/>
        <w:r w:rsidR="002F212D">
          <w:rPr>
            <w:rFonts w:ascii="Calibri" w:hAnsi="Calibri"/>
            <w:sz w:val="24"/>
            <w:szCs w:val="24"/>
          </w:rPr>
          <w:t xml:space="preserve"> </w:t>
        </w:r>
        <w:r w:rsidR="002F212D" w:rsidRPr="00392B8A">
          <w:rPr>
            <w:rFonts w:ascii="Calibri" w:hAnsi="Calibri"/>
            <w:sz w:val="24"/>
            <w:szCs w:val="24"/>
          </w:rPr>
          <w:t>2007</w:t>
        </w:r>
        <w:r w:rsidR="002F212D">
          <w:rPr>
            <w:rFonts w:ascii="Calibri" w:hAnsi="Calibri"/>
            <w:sz w:val="24"/>
            <w:szCs w:val="24"/>
          </w:rPr>
          <w:t>)</w:t>
        </w:r>
      </w:ins>
      <w:ins w:id="79" w:author="Jennifer Rudgers" w:date="2012-02-03T16:22:00Z">
        <w:r w:rsidR="002F212D">
          <w:rPr>
            <w:rFonts w:ascii="Calibri" w:hAnsi="Calibri"/>
            <w:sz w:val="24"/>
            <w:szCs w:val="24"/>
          </w:rPr>
          <w:t xml:space="preserve">, the particular shifts in species across crop-wild boundaries are likely to vary </w:t>
        </w:r>
      </w:ins>
      <w:ins w:id="80" w:author="Jennifer Rudgers" w:date="2012-02-03T16:23:00Z">
        <w:r w:rsidR="002F212D">
          <w:rPr>
            <w:rFonts w:ascii="Calibri" w:hAnsi="Calibri"/>
            <w:sz w:val="24"/>
            <w:szCs w:val="24"/>
          </w:rPr>
          <w:lastRenderedPageBreak/>
          <w:t>among</w:t>
        </w:r>
      </w:ins>
      <w:ins w:id="81" w:author="Jennifer Rudgers" w:date="2012-02-03T16:22:00Z">
        <w:r w:rsidR="002F212D">
          <w:rPr>
            <w:rFonts w:ascii="Calibri" w:hAnsi="Calibri"/>
            <w:sz w:val="24"/>
            <w:szCs w:val="24"/>
          </w:rPr>
          <w:t xml:space="preserve"> </w:t>
        </w:r>
      </w:ins>
      <w:ins w:id="82" w:author="Jennifer Rudgers" w:date="2012-02-03T16:23:00Z">
        <w:r w:rsidR="002F212D">
          <w:rPr>
            <w:rFonts w:ascii="Calibri" w:hAnsi="Calibri"/>
            <w:sz w:val="24"/>
            <w:szCs w:val="24"/>
          </w:rPr>
          <w:t>individual</w:t>
        </w:r>
      </w:ins>
      <w:ins w:id="83" w:author="Jennifer Rudgers" w:date="2012-02-03T16:22:00Z">
        <w:r w:rsidR="002F212D">
          <w:rPr>
            <w:rFonts w:ascii="Calibri" w:hAnsi="Calibri"/>
            <w:sz w:val="24"/>
            <w:szCs w:val="24"/>
          </w:rPr>
          <w:t xml:space="preserve"> system</w:t>
        </w:r>
      </w:ins>
      <w:ins w:id="84" w:author="Jennifer Rudgers" w:date="2012-02-03T16:23:00Z">
        <w:r w:rsidR="002F212D">
          <w:rPr>
            <w:rFonts w:ascii="Calibri" w:hAnsi="Calibri"/>
            <w:sz w:val="24"/>
            <w:szCs w:val="24"/>
          </w:rPr>
          <w:t>s</w:t>
        </w:r>
      </w:ins>
      <w:ins w:id="85" w:author="Jennifer Rudgers" w:date="2012-02-03T16:22:00Z">
        <w:r w:rsidR="002F212D">
          <w:rPr>
            <w:rFonts w:ascii="Calibri" w:hAnsi="Calibri"/>
            <w:sz w:val="24"/>
            <w:szCs w:val="24"/>
          </w:rPr>
          <w:t xml:space="preserve"> and </w:t>
        </w:r>
      </w:ins>
      <w:ins w:id="86" w:author="Jennifer Rudgers" w:date="2012-02-03T16:23:00Z">
        <w:r w:rsidR="002F212D">
          <w:rPr>
            <w:rFonts w:ascii="Calibri" w:hAnsi="Calibri"/>
            <w:sz w:val="24"/>
            <w:szCs w:val="24"/>
          </w:rPr>
          <w:t xml:space="preserve">crop </w:t>
        </w:r>
      </w:ins>
      <w:ins w:id="87" w:author="Jennifer Rudgers" w:date="2012-02-03T16:22:00Z">
        <w:r w:rsidR="002F212D">
          <w:rPr>
            <w:rFonts w:ascii="Calibri" w:hAnsi="Calibri"/>
            <w:sz w:val="24"/>
            <w:szCs w:val="24"/>
          </w:rPr>
          <w:t xml:space="preserve">management </w:t>
        </w:r>
        <w:proofErr w:type="gramStart"/>
        <w:r w:rsidR="002F212D">
          <w:rPr>
            <w:rFonts w:ascii="Calibri" w:hAnsi="Calibri"/>
            <w:sz w:val="24"/>
            <w:szCs w:val="24"/>
          </w:rPr>
          <w:t xml:space="preserve">strategies </w:t>
        </w:r>
      </w:ins>
      <w:proofErr w:type="gramEnd"/>
      <w:del w:id="88" w:author="Jennifer Rudgers" w:date="2012-02-03T16:22:00Z">
        <w:r w:rsidR="001A6C4A" w:rsidDel="002F212D">
          <w:rPr>
            <w:rFonts w:ascii="Calibri" w:hAnsi="Calibri"/>
            <w:sz w:val="24"/>
            <w:szCs w:val="24"/>
          </w:rPr>
          <w:delText>ed in agricultural landscape</w:delText>
        </w:r>
      </w:del>
      <w:del w:id="89" w:author="Jennifer Rudgers" w:date="2012-02-03T16:23:00Z">
        <w:r w:rsidR="001A6C4A" w:rsidDel="002F212D">
          <w:rPr>
            <w:rFonts w:ascii="Calibri" w:hAnsi="Calibri"/>
            <w:sz w:val="24"/>
            <w:szCs w:val="24"/>
          </w:rPr>
          <w:delText>s</w:delText>
        </w:r>
        <w:r w:rsidR="00AF22B9" w:rsidDel="002F212D">
          <w:rPr>
            <w:rFonts w:ascii="Calibri" w:hAnsi="Calibri"/>
            <w:sz w:val="24"/>
            <w:szCs w:val="24"/>
          </w:rPr>
          <w:delText xml:space="preserve"> (e.g.,</w:delText>
        </w:r>
        <w:r w:rsidR="00F750FA" w:rsidRPr="00F750FA" w:rsidDel="002F212D">
          <w:rPr>
            <w:rFonts w:ascii="Calibri" w:hAnsi="Calibri"/>
            <w:sz w:val="24"/>
            <w:szCs w:val="24"/>
          </w:rPr>
          <w:delText xml:space="preserve"> </w:delText>
        </w:r>
        <w:r w:rsidR="00F750FA" w:rsidRPr="00392B8A" w:rsidDel="002F212D">
          <w:rPr>
            <w:rFonts w:ascii="Calibri" w:hAnsi="Calibri"/>
            <w:sz w:val="24"/>
            <w:szCs w:val="24"/>
          </w:rPr>
          <w:delText>Dormann</w:delText>
        </w:r>
        <w:r w:rsidR="00F750FA" w:rsidDel="002F212D">
          <w:rPr>
            <w:rFonts w:ascii="Calibri" w:hAnsi="Calibri"/>
            <w:sz w:val="24"/>
            <w:szCs w:val="24"/>
          </w:rPr>
          <w:delText xml:space="preserve"> </w:delText>
        </w:r>
        <w:r w:rsidR="00F750FA" w:rsidRPr="00392B8A" w:rsidDel="002F212D">
          <w:rPr>
            <w:rFonts w:ascii="Calibri" w:hAnsi="Calibri"/>
            <w:sz w:val="24"/>
            <w:szCs w:val="24"/>
          </w:rPr>
          <w:delText>2007</w:delText>
        </w:r>
        <w:r w:rsidR="00AF22B9" w:rsidDel="002F212D">
          <w:rPr>
            <w:rFonts w:ascii="Calibri" w:hAnsi="Calibri"/>
            <w:sz w:val="24"/>
            <w:szCs w:val="24"/>
          </w:rPr>
          <w:delText>)</w:delText>
        </w:r>
      </w:del>
      <w:r w:rsidR="00615570">
        <w:rPr>
          <w:rFonts w:ascii="Calibri" w:hAnsi="Calibri"/>
          <w:sz w:val="24"/>
          <w:szCs w:val="24"/>
        </w:rPr>
        <w:t>.</w:t>
      </w:r>
      <w:r w:rsidR="008B5440">
        <w:rPr>
          <w:rFonts w:ascii="Calibri" w:hAnsi="Calibri"/>
          <w:sz w:val="24"/>
          <w:szCs w:val="24"/>
        </w:rPr>
        <w:t xml:space="preserve"> </w:t>
      </w:r>
    </w:p>
    <w:p w14:paraId="778073A9" w14:textId="6C65402F" w:rsidR="00A42A77" w:rsidRDefault="00392B8A" w:rsidP="00A42A77">
      <w:pPr>
        <w:pStyle w:val="NormalWeb"/>
        <w:spacing w:before="0" w:beforeAutospacing="0" w:after="0" w:afterAutospacing="0"/>
        <w:ind w:firstLine="720"/>
        <w:rPr>
          <w:rFonts w:ascii="Calibri" w:hAnsi="Calibri"/>
          <w:sz w:val="24"/>
          <w:szCs w:val="24"/>
        </w:rPr>
      </w:pPr>
      <w:r w:rsidRPr="00392B8A">
        <w:rPr>
          <w:rFonts w:ascii="Calibri" w:hAnsi="Calibri"/>
          <w:sz w:val="24"/>
          <w:szCs w:val="24"/>
        </w:rPr>
        <w:t xml:space="preserve">What is the utility of an MA framework? </w:t>
      </w:r>
      <w:commentRangeStart w:id="90"/>
      <w:r w:rsidRPr="00392B8A">
        <w:rPr>
          <w:rFonts w:ascii="Calibri" w:hAnsi="Calibri"/>
          <w:sz w:val="24"/>
          <w:szCs w:val="24"/>
        </w:rPr>
        <w:t xml:space="preserve">Changing the relative abundances and community composition of mutualists and antagonists can have both ecological and evolutionary consequences. </w:t>
      </w:r>
      <w:commentRangeEnd w:id="90"/>
      <w:r w:rsidR="00C73AAC">
        <w:rPr>
          <w:rStyle w:val="CommentReference"/>
          <w:rFonts w:asciiTheme="minorHAnsi" w:hAnsiTheme="minorHAnsi" w:cstheme="minorBidi"/>
        </w:rPr>
        <w:commentReference w:id="90"/>
      </w:r>
      <w:r w:rsidR="00CD1679">
        <w:rPr>
          <w:rFonts w:ascii="Calibri" w:hAnsi="Calibri"/>
          <w:sz w:val="24"/>
          <w:szCs w:val="24"/>
        </w:rPr>
        <w:t>Plants formed more associations with mutualistic rhizobia in the presence of herbivores; however, rhizobia presence did not influence herbivory (Heath and Lau 2011)</w:t>
      </w:r>
      <w:r w:rsidR="005A1350">
        <w:rPr>
          <w:rFonts w:ascii="Calibri" w:hAnsi="Calibri"/>
          <w:sz w:val="24"/>
          <w:szCs w:val="24"/>
        </w:rPr>
        <w:t xml:space="preserve">. </w:t>
      </w:r>
      <w:r w:rsidRPr="00392B8A">
        <w:rPr>
          <w:rFonts w:ascii="Calibri" w:hAnsi="Calibri"/>
          <w:sz w:val="24"/>
          <w:szCs w:val="24"/>
        </w:rPr>
        <w:t xml:space="preserve">Simultaneous selection on the same trait, or (ecological pleiotropy), should be common for traits that both plant mutualists and antagonists use as cues </w:t>
      </w:r>
      <w:r w:rsidR="002B3F52">
        <w:rPr>
          <w:rFonts w:ascii="Calibri" w:hAnsi="Calibri"/>
          <w:sz w:val="24"/>
          <w:szCs w:val="24"/>
        </w:rPr>
        <w:t>(</w:t>
      </w:r>
      <w:r w:rsidRPr="00392B8A">
        <w:rPr>
          <w:rFonts w:ascii="Calibri" w:hAnsi="Calibri"/>
          <w:sz w:val="24"/>
          <w:szCs w:val="24"/>
        </w:rPr>
        <w:t>Strauss</w:t>
      </w:r>
      <w:r w:rsidR="002B3F52">
        <w:rPr>
          <w:rFonts w:ascii="Calibri" w:hAnsi="Calibri"/>
          <w:sz w:val="24"/>
          <w:szCs w:val="24"/>
        </w:rPr>
        <w:t xml:space="preserve"> </w:t>
      </w:r>
      <w:r w:rsidRPr="00392B8A">
        <w:rPr>
          <w:rFonts w:ascii="Calibri" w:hAnsi="Calibri"/>
          <w:sz w:val="24"/>
          <w:szCs w:val="24"/>
        </w:rPr>
        <w:t>2004</w:t>
      </w:r>
      <w:r w:rsidR="002B3F52">
        <w:rPr>
          <w:rFonts w:ascii="Calibri" w:hAnsi="Calibri"/>
          <w:sz w:val="24"/>
          <w:szCs w:val="24"/>
        </w:rPr>
        <w:t>)</w:t>
      </w:r>
      <w:r w:rsidRPr="00392B8A">
        <w:rPr>
          <w:rFonts w:ascii="Calibri" w:hAnsi="Calibri"/>
          <w:sz w:val="24"/>
          <w:szCs w:val="24"/>
        </w:rPr>
        <w:t xml:space="preserve">. For example, selection on floral traits is likely to exhibit greater spatial variability if there are conflicting pressures from pollinators versus seed predators </w:t>
      </w:r>
      <w:r w:rsidR="002B3F52">
        <w:rPr>
          <w:rFonts w:ascii="Calibri" w:hAnsi="Calibri"/>
          <w:sz w:val="24"/>
          <w:szCs w:val="24"/>
        </w:rPr>
        <w:t>(</w:t>
      </w:r>
      <w:r w:rsidRPr="00392B8A">
        <w:rPr>
          <w:rFonts w:ascii="Calibri" w:hAnsi="Calibri"/>
          <w:sz w:val="24"/>
          <w:szCs w:val="24"/>
        </w:rPr>
        <w:t>e.g., Cariveau</w:t>
      </w:r>
      <w:r w:rsidR="002B3F52">
        <w:rPr>
          <w:rFonts w:ascii="Calibri" w:hAnsi="Calibri"/>
          <w:sz w:val="24"/>
          <w:szCs w:val="24"/>
        </w:rPr>
        <w:t xml:space="preserve"> </w:t>
      </w:r>
      <w:r w:rsidRPr="00392B8A">
        <w:rPr>
          <w:rFonts w:ascii="Calibri" w:hAnsi="Calibri"/>
          <w:sz w:val="24"/>
          <w:szCs w:val="24"/>
        </w:rPr>
        <w:t>2004</w:t>
      </w:r>
      <w:r w:rsidR="002B3F52">
        <w:rPr>
          <w:rFonts w:ascii="Calibri" w:hAnsi="Calibri"/>
          <w:sz w:val="24"/>
          <w:szCs w:val="24"/>
        </w:rPr>
        <w:t>)</w:t>
      </w:r>
      <w:r w:rsidRPr="00392B8A">
        <w:rPr>
          <w:rFonts w:ascii="Calibri" w:hAnsi="Calibri"/>
          <w:sz w:val="24"/>
          <w:szCs w:val="24"/>
        </w:rPr>
        <w:t xml:space="preserve">. In addition, conflicting selection pressures from mutualists and antagonists enhance phenotypic variation in natural populations relative to selection mediated by only one interaction type </w:t>
      </w:r>
      <w:r w:rsidR="00DE5630">
        <w:rPr>
          <w:rFonts w:ascii="Calibri" w:hAnsi="Calibri"/>
          <w:sz w:val="24"/>
          <w:szCs w:val="24"/>
        </w:rPr>
        <w:t>(</w:t>
      </w:r>
      <w:r w:rsidRPr="00392B8A">
        <w:rPr>
          <w:rFonts w:ascii="Calibri" w:hAnsi="Calibri"/>
          <w:sz w:val="24"/>
          <w:szCs w:val="24"/>
        </w:rPr>
        <w:t>Irwin</w:t>
      </w:r>
      <w:r w:rsidR="00DE5630">
        <w:rPr>
          <w:rFonts w:ascii="Calibri" w:hAnsi="Calibri"/>
          <w:sz w:val="24"/>
          <w:szCs w:val="24"/>
        </w:rPr>
        <w:t xml:space="preserve"> </w:t>
      </w:r>
      <w:r w:rsidRPr="00392B8A">
        <w:rPr>
          <w:rFonts w:ascii="Calibri" w:hAnsi="Calibri"/>
          <w:sz w:val="24"/>
          <w:szCs w:val="24"/>
        </w:rPr>
        <w:t>2003,</w:t>
      </w:r>
      <w:r w:rsidR="00DE5630">
        <w:rPr>
          <w:rFonts w:ascii="Calibri" w:hAnsi="Calibri"/>
          <w:sz w:val="24"/>
          <w:szCs w:val="24"/>
        </w:rPr>
        <w:t xml:space="preserve"> </w:t>
      </w:r>
      <w:r w:rsidRPr="00392B8A">
        <w:rPr>
          <w:rFonts w:ascii="Calibri" w:hAnsi="Calibri"/>
          <w:sz w:val="24"/>
          <w:szCs w:val="24"/>
        </w:rPr>
        <w:t>Siepielski</w:t>
      </w:r>
      <w:r w:rsidR="00DE5630">
        <w:rPr>
          <w:rFonts w:ascii="Calibri" w:hAnsi="Calibri"/>
          <w:sz w:val="24"/>
          <w:szCs w:val="24"/>
        </w:rPr>
        <w:t xml:space="preserve"> </w:t>
      </w:r>
      <w:r w:rsidRPr="00392B8A">
        <w:rPr>
          <w:rFonts w:ascii="Calibri" w:hAnsi="Calibri"/>
          <w:sz w:val="24"/>
          <w:szCs w:val="24"/>
        </w:rPr>
        <w:t>2010</w:t>
      </w:r>
      <w:r w:rsidR="00DE5630">
        <w:rPr>
          <w:rFonts w:ascii="Calibri" w:hAnsi="Calibri"/>
          <w:sz w:val="24"/>
          <w:szCs w:val="24"/>
        </w:rPr>
        <w:t>)</w:t>
      </w:r>
      <w:r w:rsidRPr="00392B8A">
        <w:rPr>
          <w:rFonts w:ascii="Calibri" w:hAnsi="Calibri"/>
          <w:sz w:val="24"/>
          <w:szCs w:val="24"/>
        </w:rPr>
        <w:t>.</w:t>
      </w:r>
      <w:r w:rsidR="005A1350">
        <w:rPr>
          <w:rFonts w:ascii="Calibri" w:hAnsi="Calibri"/>
          <w:sz w:val="24"/>
          <w:szCs w:val="24"/>
        </w:rPr>
        <w:t xml:space="preserve"> Changes in abundance and community composition of plant mutualists and antagonists due to agriculture will influence both the ecology and evolution of wild </w:t>
      </w:r>
      <w:commentRangeStart w:id="91"/>
      <w:r w:rsidR="005A1350">
        <w:rPr>
          <w:rFonts w:ascii="Calibri" w:hAnsi="Calibri"/>
          <w:sz w:val="24"/>
          <w:szCs w:val="24"/>
        </w:rPr>
        <w:t>plants</w:t>
      </w:r>
      <w:commentRangeEnd w:id="91"/>
      <w:r w:rsidR="00C73AAC">
        <w:rPr>
          <w:rStyle w:val="CommentReference"/>
          <w:rFonts w:asciiTheme="minorHAnsi" w:hAnsiTheme="minorHAnsi" w:cstheme="minorBidi"/>
        </w:rPr>
        <w:commentReference w:id="91"/>
      </w:r>
      <w:r w:rsidR="005A1350">
        <w:rPr>
          <w:rFonts w:ascii="Calibri" w:hAnsi="Calibri"/>
          <w:sz w:val="24"/>
          <w:szCs w:val="24"/>
        </w:rPr>
        <w:t xml:space="preserve">. </w:t>
      </w:r>
    </w:p>
    <w:p w14:paraId="0CB83CB9" w14:textId="1B686F3C" w:rsidR="00392B8A" w:rsidRPr="00392B8A" w:rsidRDefault="00392B8A" w:rsidP="00A42A77">
      <w:pPr>
        <w:pStyle w:val="NormalWeb"/>
        <w:spacing w:before="0" w:beforeAutospacing="0" w:after="0" w:afterAutospacing="0"/>
        <w:ind w:firstLine="720"/>
        <w:rPr>
          <w:rFonts w:ascii="Calibri" w:hAnsi="Calibri"/>
          <w:sz w:val="24"/>
          <w:szCs w:val="24"/>
        </w:rPr>
      </w:pPr>
      <w:r w:rsidRPr="00392B8A">
        <w:rPr>
          <w:rFonts w:ascii="Calibri" w:hAnsi="Calibri"/>
          <w:sz w:val="24"/>
          <w:szCs w:val="24"/>
        </w:rPr>
        <w:t xml:space="preserve">Here, we investigate how </w:t>
      </w:r>
      <w:r w:rsidR="00CA05E6">
        <w:rPr>
          <w:rFonts w:ascii="Calibri" w:hAnsi="Calibri"/>
          <w:sz w:val="24"/>
          <w:szCs w:val="24"/>
        </w:rPr>
        <w:t xml:space="preserve">abundance and community composition of </w:t>
      </w:r>
      <w:r w:rsidRPr="00392B8A">
        <w:rPr>
          <w:rFonts w:ascii="Calibri" w:hAnsi="Calibri"/>
          <w:sz w:val="24"/>
          <w:szCs w:val="24"/>
        </w:rPr>
        <w:t>plant mutualists and antagonists are altered in agricultural landscapes using crop sunflowers (</w:t>
      </w:r>
      <w:r w:rsidR="00DE5630" w:rsidRPr="00DE5630">
        <w:rPr>
          <w:rFonts w:ascii="Calibri" w:hAnsi="Calibri"/>
          <w:i/>
          <w:sz w:val="24"/>
          <w:szCs w:val="24"/>
        </w:rPr>
        <w:t>Helianthus annuus</w:t>
      </w:r>
      <w:r w:rsidRPr="00392B8A">
        <w:rPr>
          <w:rFonts w:ascii="Calibri" w:hAnsi="Calibri"/>
          <w:sz w:val="24"/>
          <w:szCs w:val="24"/>
        </w:rPr>
        <w:t xml:space="preserve">), their wild sunflower relatives </w:t>
      </w:r>
      <w:r w:rsidR="007B5DEE">
        <w:rPr>
          <w:rFonts w:ascii="Calibri" w:hAnsi="Calibri"/>
          <w:sz w:val="24"/>
          <w:szCs w:val="24"/>
        </w:rPr>
        <w:t>(</w:t>
      </w:r>
      <w:r w:rsidRPr="00DE5630">
        <w:rPr>
          <w:rFonts w:ascii="Calibri" w:hAnsi="Calibri"/>
          <w:i/>
          <w:sz w:val="24"/>
          <w:szCs w:val="24"/>
        </w:rPr>
        <w:t>H.a. texanus</w:t>
      </w:r>
      <w:r w:rsidRPr="00392B8A">
        <w:rPr>
          <w:rFonts w:ascii="Calibri" w:hAnsi="Calibri"/>
          <w:sz w:val="24"/>
          <w:szCs w:val="24"/>
        </w:rPr>
        <w:t>), and the</w:t>
      </w:r>
      <w:r w:rsidR="00F54221">
        <w:rPr>
          <w:rFonts w:ascii="Calibri" w:hAnsi="Calibri"/>
          <w:sz w:val="24"/>
          <w:szCs w:val="24"/>
        </w:rPr>
        <w:t>ir</w:t>
      </w:r>
      <w:r w:rsidRPr="00392B8A">
        <w:rPr>
          <w:rFonts w:ascii="Calibri" w:hAnsi="Calibri"/>
          <w:sz w:val="24"/>
          <w:szCs w:val="24"/>
        </w:rPr>
        <w:t xml:space="preserve"> mutualists (pollinators) and antagonists (seed predators). We ask the following two specific questions: 1) Do mutualists and antagonists differ in abundance near vs. far from sunflower crops?; and 2) Do mutualists and antagonists differ in </w:t>
      </w:r>
      <w:r w:rsidR="004E5782">
        <w:rPr>
          <w:rFonts w:ascii="Calibri" w:hAnsi="Calibri"/>
          <w:sz w:val="24"/>
          <w:szCs w:val="24"/>
        </w:rPr>
        <w:t xml:space="preserve">richness, evenness, and </w:t>
      </w:r>
      <w:r w:rsidRPr="00392B8A">
        <w:rPr>
          <w:rFonts w:ascii="Calibri" w:hAnsi="Calibri"/>
          <w:sz w:val="24"/>
          <w:szCs w:val="24"/>
        </w:rPr>
        <w:t>community structure</w:t>
      </w:r>
      <w:r w:rsidR="004E5782">
        <w:rPr>
          <w:rFonts w:ascii="Calibri" w:hAnsi="Calibri"/>
          <w:sz w:val="24"/>
          <w:szCs w:val="24"/>
        </w:rPr>
        <w:t xml:space="preserve"> </w:t>
      </w:r>
      <w:r w:rsidRPr="00392B8A">
        <w:rPr>
          <w:rFonts w:ascii="Calibri" w:hAnsi="Calibri"/>
          <w:sz w:val="24"/>
          <w:szCs w:val="24"/>
        </w:rPr>
        <w:t xml:space="preserve">near vs. far from sunflower crops? We show that abundance and community structure of mutualists and antagonists are changed in nearly opposite ways, suggesting that an MA framework can be </w:t>
      </w:r>
      <w:r w:rsidR="00641AC1" w:rsidRPr="00392B8A">
        <w:rPr>
          <w:rFonts w:ascii="Calibri" w:hAnsi="Calibri"/>
          <w:sz w:val="24"/>
          <w:szCs w:val="24"/>
        </w:rPr>
        <w:t>extremely</w:t>
      </w:r>
      <w:r w:rsidRPr="00392B8A">
        <w:rPr>
          <w:rFonts w:ascii="Calibri" w:hAnsi="Calibri"/>
          <w:sz w:val="24"/>
          <w:szCs w:val="24"/>
        </w:rPr>
        <w:t xml:space="preserve"> useful in thinking about biotic homogeneity in agricultural landscapes</w:t>
      </w:r>
      <w:r w:rsidR="00154E4E">
        <w:rPr>
          <w:rFonts w:ascii="Calibri" w:hAnsi="Calibri"/>
          <w:sz w:val="24"/>
          <w:szCs w:val="24"/>
        </w:rPr>
        <w:t xml:space="preserve"> [</w:t>
      </w:r>
      <w:r w:rsidR="00154E4E" w:rsidRPr="00154E4E">
        <w:rPr>
          <w:rFonts w:ascii="Calibri" w:hAnsi="Calibri"/>
          <w:b/>
          <w:sz w:val="24"/>
          <w:szCs w:val="24"/>
        </w:rPr>
        <w:t>BASED ON PRELIM DATA</w:t>
      </w:r>
      <w:r w:rsidR="00154E4E">
        <w:rPr>
          <w:rFonts w:ascii="Calibri" w:hAnsi="Calibri"/>
          <w:sz w:val="24"/>
          <w:szCs w:val="24"/>
        </w:rPr>
        <w:t>]</w:t>
      </w:r>
      <w:r w:rsidRPr="00392B8A">
        <w:rPr>
          <w:rFonts w:ascii="Calibri" w:hAnsi="Calibri"/>
          <w:sz w:val="24"/>
          <w:szCs w:val="24"/>
        </w:rPr>
        <w:t xml:space="preserve">. </w:t>
      </w:r>
    </w:p>
    <w:p w14:paraId="12FE2E0C" w14:textId="77777777" w:rsidR="001A21D1" w:rsidRPr="00392B8A" w:rsidRDefault="001A21D1">
      <w:pPr>
        <w:rPr>
          <w:rFonts w:ascii="Calibri" w:hAnsi="Calibri"/>
        </w:rPr>
      </w:pPr>
    </w:p>
    <w:p w14:paraId="79CA84CC" w14:textId="77777777" w:rsidR="00392B8A" w:rsidRPr="00392B8A" w:rsidRDefault="00392B8A">
      <w:pPr>
        <w:rPr>
          <w:rFonts w:ascii="Calibri" w:hAnsi="Calibri"/>
        </w:rPr>
      </w:pPr>
    </w:p>
    <w:p w14:paraId="69559239" w14:textId="77777777" w:rsidR="00392B8A" w:rsidRPr="00392B8A" w:rsidRDefault="00392B8A">
      <w:pPr>
        <w:rPr>
          <w:rFonts w:ascii="Calibri" w:hAnsi="Calibri"/>
          <w:b/>
        </w:rPr>
      </w:pPr>
      <w:r w:rsidRPr="00392B8A">
        <w:rPr>
          <w:rFonts w:ascii="Calibri" w:hAnsi="Calibri"/>
          <w:b/>
        </w:rPr>
        <w:t>Methods</w:t>
      </w:r>
    </w:p>
    <w:p w14:paraId="12D78853" w14:textId="77777777" w:rsidR="00392B8A" w:rsidRDefault="00392B8A">
      <w:pPr>
        <w:rPr>
          <w:rFonts w:ascii="Calibri" w:hAnsi="Calibri"/>
        </w:rPr>
      </w:pPr>
    </w:p>
    <w:p w14:paraId="7B45350A" w14:textId="3746932F" w:rsidR="00D33DF9" w:rsidRPr="00D33DF9" w:rsidRDefault="00D33DF9" w:rsidP="00D33DF9">
      <w:pPr>
        <w:pStyle w:val="NormalWeb"/>
        <w:spacing w:before="0" w:beforeAutospacing="0" w:after="0" w:afterAutospacing="0"/>
        <w:rPr>
          <w:rFonts w:ascii="Calibri" w:hAnsi="Calibri"/>
          <w:i/>
          <w:sz w:val="24"/>
          <w:szCs w:val="24"/>
        </w:rPr>
      </w:pPr>
      <w:r>
        <w:rPr>
          <w:rFonts w:ascii="Calibri" w:hAnsi="Calibri"/>
          <w:i/>
          <w:sz w:val="24"/>
          <w:szCs w:val="24"/>
        </w:rPr>
        <w:t>Study system</w:t>
      </w:r>
    </w:p>
    <w:p w14:paraId="1882C1CD" w14:textId="2AC6D1AC" w:rsidR="00377911" w:rsidRDefault="00392B8A" w:rsidP="00377911">
      <w:pPr>
        <w:pStyle w:val="NormalWeb"/>
        <w:spacing w:before="0" w:beforeAutospacing="0" w:after="0" w:afterAutospacing="0"/>
        <w:rPr>
          <w:rFonts w:ascii="Calibri" w:hAnsi="Calibri"/>
          <w:sz w:val="24"/>
          <w:szCs w:val="24"/>
        </w:rPr>
      </w:pPr>
      <w:r w:rsidRPr="00392B8A">
        <w:rPr>
          <w:rFonts w:ascii="Calibri" w:hAnsi="Calibri"/>
          <w:sz w:val="24"/>
          <w:szCs w:val="24"/>
        </w:rPr>
        <w:t xml:space="preserve">Cultivated </w:t>
      </w:r>
      <w:r w:rsidRPr="00392B8A">
        <w:rPr>
          <w:rFonts w:ascii="Calibri" w:hAnsi="Calibri"/>
          <w:i/>
          <w:sz w:val="24"/>
          <w:szCs w:val="24"/>
        </w:rPr>
        <w:t>Helianthus annuus</w:t>
      </w:r>
      <w:r w:rsidRPr="00392B8A">
        <w:rPr>
          <w:rFonts w:ascii="Calibri" w:hAnsi="Calibri"/>
          <w:sz w:val="24"/>
          <w:szCs w:val="24"/>
        </w:rPr>
        <w:t xml:space="preserve"> and its native congeners (sunflowers; Asteraceae) provide a highly tractable system for studying how agriculture </w:t>
      </w:r>
      <w:commentRangeStart w:id="92"/>
      <w:r w:rsidRPr="00392B8A">
        <w:rPr>
          <w:rFonts w:ascii="Calibri" w:hAnsi="Calibri"/>
          <w:sz w:val="24"/>
          <w:szCs w:val="24"/>
        </w:rPr>
        <w:t>alters the evolutionary trajectories of native species</w:t>
      </w:r>
      <w:commentRangeEnd w:id="92"/>
      <w:r w:rsidR="00C73AAC">
        <w:rPr>
          <w:rStyle w:val="CommentReference"/>
          <w:rFonts w:asciiTheme="minorHAnsi" w:hAnsiTheme="minorHAnsi" w:cstheme="minorBidi"/>
        </w:rPr>
        <w:commentReference w:id="92"/>
      </w:r>
      <w:r w:rsidRPr="00392B8A">
        <w:rPr>
          <w:rFonts w:ascii="Calibri" w:hAnsi="Calibri"/>
          <w:sz w:val="24"/>
          <w:szCs w:val="24"/>
        </w:rPr>
        <w:t xml:space="preserve">. First, native </w:t>
      </w:r>
      <w:r w:rsidRPr="00392B8A">
        <w:rPr>
          <w:rFonts w:ascii="Calibri" w:hAnsi="Calibri"/>
          <w:i/>
          <w:sz w:val="24"/>
          <w:szCs w:val="24"/>
        </w:rPr>
        <w:t>Helianthus</w:t>
      </w:r>
      <w:r w:rsidRPr="00392B8A">
        <w:rPr>
          <w:rFonts w:ascii="Calibri" w:hAnsi="Calibri"/>
          <w:sz w:val="24"/>
          <w:szCs w:val="24"/>
        </w:rPr>
        <w:t xml:space="preserve"> commonly occur along the borders of sunflow</w:t>
      </w:r>
      <w:r>
        <w:rPr>
          <w:rFonts w:ascii="Calibri" w:hAnsi="Calibri"/>
          <w:sz w:val="24"/>
          <w:szCs w:val="24"/>
        </w:rPr>
        <w:t>er crop fields  (Burke 2002)</w:t>
      </w:r>
      <w:r w:rsidRPr="00392B8A">
        <w:rPr>
          <w:rFonts w:ascii="Calibri" w:hAnsi="Calibri"/>
          <w:sz w:val="24"/>
          <w:szCs w:val="24"/>
        </w:rPr>
        <w:t xml:space="preserve">. Second, in sunflower growing regions in the US, crop and wild sunflowers can overlap for 5-6 mo. in flowering phenology (K. Whitney, pers. obs.), leading to high potential for shared pollinators (mutualists) and seed predators (antagonists) among crop and wild sunflowers. Texas </w:t>
      </w:r>
      <w:r w:rsidR="00EF0942">
        <w:rPr>
          <w:rFonts w:ascii="Calibri" w:hAnsi="Calibri"/>
          <w:sz w:val="24"/>
          <w:szCs w:val="24"/>
        </w:rPr>
        <w:t>has</w:t>
      </w:r>
      <w:r w:rsidRPr="00392B8A">
        <w:rPr>
          <w:rFonts w:ascii="Calibri" w:hAnsi="Calibri"/>
          <w:sz w:val="24"/>
          <w:szCs w:val="24"/>
        </w:rPr>
        <w:t xml:space="preserve"> 20 native </w:t>
      </w:r>
      <w:r w:rsidRPr="00392B8A">
        <w:rPr>
          <w:rFonts w:ascii="Calibri" w:hAnsi="Calibri"/>
          <w:i/>
          <w:sz w:val="24"/>
          <w:szCs w:val="24"/>
        </w:rPr>
        <w:t>Helianthus</w:t>
      </w:r>
      <w:r w:rsidRPr="00392B8A">
        <w:rPr>
          <w:rFonts w:ascii="Calibri" w:hAnsi="Calibri"/>
          <w:sz w:val="24"/>
          <w:szCs w:val="24"/>
        </w:rPr>
        <w:t xml:space="preserve"> species, many of which produce viable, hybrid offspring with crop sunflowers </w:t>
      </w:r>
      <w:r>
        <w:rPr>
          <w:rFonts w:ascii="Calibri" w:hAnsi="Calibri"/>
          <w:sz w:val="24"/>
          <w:szCs w:val="24"/>
        </w:rPr>
        <w:t>(</w:t>
      </w:r>
      <w:r w:rsidRPr="00392B8A">
        <w:rPr>
          <w:rFonts w:ascii="Calibri" w:hAnsi="Calibri"/>
          <w:sz w:val="24"/>
          <w:szCs w:val="24"/>
        </w:rPr>
        <w:t>Whitton</w:t>
      </w:r>
      <w:r>
        <w:rPr>
          <w:rFonts w:ascii="Calibri" w:hAnsi="Calibri"/>
          <w:sz w:val="24"/>
          <w:szCs w:val="24"/>
        </w:rPr>
        <w:t xml:space="preserve"> </w:t>
      </w:r>
      <w:r w:rsidRPr="00392B8A">
        <w:rPr>
          <w:rFonts w:ascii="Calibri" w:hAnsi="Calibri"/>
          <w:sz w:val="24"/>
          <w:szCs w:val="24"/>
        </w:rPr>
        <w:t>1997,</w:t>
      </w:r>
      <w:r>
        <w:rPr>
          <w:rFonts w:ascii="Calibri" w:hAnsi="Calibri"/>
          <w:sz w:val="24"/>
          <w:szCs w:val="24"/>
        </w:rPr>
        <w:t xml:space="preserve"> </w:t>
      </w:r>
      <w:r w:rsidRPr="00392B8A">
        <w:rPr>
          <w:rFonts w:ascii="Calibri" w:hAnsi="Calibri"/>
          <w:sz w:val="24"/>
          <w:szCs w:val="24"/>
        </w:rPr>
        <w:t>Linder</w:t>
      </w:r>
      <w:r>
        <w:rPr>
          <w:rFonts w:ascii="Calibri" w:hAnsi="Calibri"/>
          <w:sz w:val="24"/>
          <w:szCs w:val="24"/>
        </w:rPr>
        <w:t xml:space="preserve"> </w:t>
      </w:r>
      <w:r w:rsidRPr="00392B8A">
        <w:rPr>
          <w:rFonts w:ascii="Calibri" w:hAnsi="Calibri"/>
          <w:sz w:val="24"/>
          <w:szCs w:val="24"/>
        </w:rPr>
        <w:t>1998</w:t>
      </w:r>
      <w:r>
        <w:rPr>
          <w:rFonts w:ascii="Calibri" w:hAnsi="Calibri"/>
          <w:sz w:val="24"/>
          <w:szCs w:val="24"/>
        </w:rPr>
        <w:t>)</w:t>
      </w:r>
      <w:r w:rsidRPr="00392B8A">
        <w:rPr>
          <w:rFonts w:ascii="Calibri" w:hAnsi="Calibri"/>
          <w:sz w:val="24"/>
          <w:szCs w:val="24"/>
        </w:rPr>
        <w:t xml:space="preserve">, a further indication of shared insect pollinators. Third, as Asteraceae have sporophytic self-incompatibility </w:t>
      </w:r>
      <w:r>
        <w:rPr>
          <w:rFonts w:ascii="Calibri" w:hAnsi="Calibri"/>
          <w:sz w:val="24"/>
          <w:szCs w:val="24"/>
        </w:rPr>
        <w:t>(</w:t>
      </w:r>
      <w:r w:rsidRPr="00392B8A">
        <w:rPr>
          <w:rFonts w:ascii="Calibri" w:hAnsi="Calibri"/>
          <w:sz w:val="24"/>
          <w:szCs w:val="24"/>
        </w:rPr>
        <w:t>Linder</w:t>
      </w:r>
      <w:r>
        <w:rPr>
          <w:rFonts w:ascii="Calibri" w:hAnsi="Calibri"/>
          <w:sz w:val="24"/>
          <w:szCs w:val="24"/>
        </w:rPr>
        <w:t xml:space="preserve"> </w:t>
      </w:r>
      <w:r w:rsidRPr="00392B8A">
        <w:rPr>
          <w:rFonts w:ascii="Calibri" w:hAnsi="Calibri"/>
          <w:sz w:val="24"/>
          <w:szCs w:val="24"/>
        </w:rPr>
        <w:t>1998</w:t>
      </w:r>
      <w:r>
        <w:rPr>
          <w:rFonts w:ascii="Calibri" w:hAnsi="Calibri"/>
          <w:sz w:val="24"/>
          <w:szCs w:val="24"/>
        </w:rPr>
        <w:t>)</w:t>
      </w:r>
      <w:r w:rsidRPr="00392B8A">
        <w:rPr>
          <w:rFonts w:ascii="Calibri" w:hAnsi="Calibri"/>
          <w:sz w:val="24"/>
          <w:szCs w:val="24"/>
        </w:rPr>
        <w:t xml:space="preserve">, self pollen grains do not germinate pollen tubes allowing for the quantification of outcross pollen grains deposited by pollinators. Finally, my target native species, </w:t>
      </w:r>
      <w:r w:rsidRPr="00392B8A">
        <w:rPr>
          <w:rFonts w:ascii="Calibri" w:hAnsi="Calibri"/>
          <w:i/>
          <w:sz w:val="24"/>
          <w:szCs w:val="24"/>
        </w:rPr>
        <w:t>Helianthus annuus texanus</w:t>
      </w:r>
      <w:r w:rsidRPr="00392B8A">
        <w:rPr>
          <w:rFonts w:ascii="Calibri" w:hAnsi="Calibri"/>
          <w:sz w:val="24"/>
          <w:szCs w:val="24"/>
        </w:rPr>
        <w:t xml:space="preserve">, is an annual, which is ideal for measuring lifetime fitness and selection in nature. </w:t>
      </w:r>
    </w:p>
    <w:p w14:paraId="1EAF8A2A" w14:textId="1F1E72BB" w:rsidR="00392B8A" w:rsidRPr="00392B8A" w:rsidRDefault="00392B8A" w:rsidP="00377911">
      <w:pPr>
        <w:pStyle w:val="NormalWeb"/>
        <w:spacing w:before="0" w:beforeAutospacing="0" w:after="0" w:afterAutospacing="0"/>
        <w:ind w:firstLine="720"/>
        <w:rPr>
          <w:rFonts w:ascii="Calibri" w:hAnsi="Calibri"/>
          <w:sz w:val="24"/>
          <w:szCs w:val="24"/>
        </w:rPr>
      </w:pPr>
      <w:r w:rsidRPr="00392B8A">
        <w:rPr>
          <w:rFonts w:ascii="Calibri" w:hAnsi="Calibri"/>
          <w:sz w:val="24"/>
          <w:szCs w:val="24"/>
        </w:rPr>
        <w:t xml:space="preserve">A diverse biotic community interacts with native and crop sunflowers. In general, the pollinator communities of both crop and wild sunflowers are dominated by several hundred species of bees </w:t>
      </w:r>
      <w:r w:rsidR="00EF0942">
        <w:rPr>
          <w:rFonts w:ascii="Calibri" w:hAnsi="Calibri"/>
          <w:sz w:val="24"/>
          <w:szCs w:val="24"/>
        </w:rPr>
        <w:t>(</w:t>
      </w:r>
      <w:r w:rsidRPr="00392B8A">
        <w:rPr>
          <w:rFonts w:ascii="Calibri" w:hAnsi="Calibri"/>
          <w:sz w:val="24"/>
          <w:szCs w:val="24"/>
        </w:rPr>
        <w:t>Hurd</w:t>
      </w:r>
      <w:r w:rsidR="00EF0942">
        <w:rPr>
          <w:rFonts w:ascii="Calibri" w:hAnsi="Calibri"/>
          <w:sz w:val="24"/>
          <w:szCs w:val="24"/>
        </w:rPr>
        <w:t xml:space="preserve"> </w:t>
      </w:r>
      <w:r w:rsidRPr="00392B8A">
        <w:rPr>
          <w:rFonts w:ascii="Calibri" w:hAnsi="Calibri"/>
          <w:sz w:val="24"/>
          <w:szCs w:val="24"/>
        </w:rPr>
        <w:t>1980</w:t>
      </w:r>
      <w:r>
        <w:rPr>
          <w:rFonts w:ascii="Calibri" w:hAnsi="Calibri"/>
          <w:sz w:val="24"/>
          <w:szCs w:val="24"/>
        </w:rPr>
        <w:t>)</w:t>
      </w:r>
      <w:r w:rsidRPr="00392B8A">
        <w:rPr>
          <w:rFonts w:ascii="Calibri" w:hAnsi="Calibri"/>
          <w:sz w:val="24"/>
          <w:szCs w:val="24"/>
        </w:rPr>
        <w:t xml:space="preserve">, with </w:t>
      </w:r>
      <w:r w:rsidR="00641AC1" w:rsidRPr="00392B8A">
        <w:rPr>
          <w:rFonts w:ascii="Calibri" w:hAnsi="Calibri"/>
          <w:sz w:val="24"/>
          <w:szCs w:val="24"/>
        </w:rPr>
        <w:t>honeybees</w:t>
      </w:r>
      <w:r w:rsidRPr="00392B8A">
        <w:rPr>
          <w:rFonts w:ascii="Calibri" w:hAnsi="Calibri"/>
          <w:sz w:val="24"/>
          <w:szCs w:val="24"/>
        </w:rPr>
        <w:t xml:space="preserve"> particularly prevalent in crop sunflowers </w:t>
      </w:r>
      <w:r>
        <w:rPr>
          <w:rFonts w:ascii="Calibri" w:hAnsi="Calibri"/>
          <w:sz w:val="24"/>
          <w:szCs w:val="24"/>
        </w:rPr>
        <w:t>(</w:t>
      </w:r>
      <w:r w:rsidRPr="00392B8A">
        <w:rPr>
          <w:rFonts w:ascii="Calibri" w:hAnsi="Calibri"/>
          <w:sz w:val="24"/>
          <w:szCs w:val="24"/>
        </w:rPr>
        <w:t>Greenleaf</w:t>
      </w:r>
      <w:r>
        <w:rPr>
          <w:rFonts w:ascii="Calibri" w:hAnsi="Calibri"/>
          <w:sz w:val="24"/>
          <w:szCs w:val="24"/>
        </w:rPr>
        <w:t xml:space="preserve"> </w:t>
      </w:r>
      <w:r w:rsidRPr="00392B8A">
        <w:rPr>
          <w:rFonts w:ascii="Calibri" w:hAnsi="Calibri"/>
          <w:sz w:val="24"/>
          <w:szCs w:val="24"/>
        </w:rPr>
        <w:t>2006</w:t>
      </w:r>
      <w:r>
        <w:rPr>
          <w:rFonts w:ascii="Calibri" w:hAnsi="Calibri"/>
          <w:sz w:val="24"/>
          <w:szCs w:val="24"/>
        </w:rPr>
        <w:t>)</w:t>
      </w:r>
      <w:r w:rsidRPr="00392B8A">
        <w:rPr>
          <w:rFonts w:ascii="Calibri" w:hAnsi="Calibri"/>
          <w:sz w:val="24"/>
          <w:szCs w:val="24"/>
        </w:rPr>
        <w:t>. Seed predators attack both native and crop sunflowers, and their species-</w:t>
      </w:r>
      <w:r w:rsidRPr="00392B8A">
        <w:rPr>
          <w:rFonts w:ascii="Calibri" w:hAnsi="Calibri"/>
          <w:sz w:val="24"/>
          <w:szCs w:val="24"/>
        </w:rPr>
        <w:lastRenderedPageBreak/>
        <w:t xml:space="preserve">specific damage to sunflower </w:t>
      </w:r>
      <w:proofErr w:type="gramStart"/>
      <w:r w:rsidRPr="00392B8A">
        <w:rPr>
          <w:rFonts w:ascii="Calibri" w:hAnsi="Calibri"/>
          <w:sz w:val="24"/>
          <w:szCs w:val="24"/>
        </w:rPr>
        <w:t>seeds is</w:t>
      </w:r>
      <w:proofErr w:type="gramEnd"/>
      <w:r w:rsidRPr="00392B8A">
        <w:rPr>
          <w:rFonts w:ascii="Calibri" w:hAnsi="Calibri"/>
          <w:sz w:val="24"/>
          <w:szCs w:val="24"/>
        </w:rPr>
        <w:t xml:space="preserve"> easily quantified </w:t>
      </w:r>
      <w:ins w:id="93" w:author="Jennifer Rudgers" w:date="2012-02-03T16:32:00Z">
        <w:r w:rsidR="00C73AAC">
          <w:rPr>
            <w:rFonts w:ascii="Calibri" w:hAnsi="Calibri"/>
            <w:sz w:val="24"/>
            <w:szCs w:val="24"/>
          </w:rPr>
          <w:t>and has obvious fitness consequen</w:t>
        </w:r>
      </w:ins>
      <w:ins w:id="94" w:author="Jennifer Rudgers" w:date="2012-02-03T16:33:00Z">
        <w:r w:rsidR="00C73AAC">
          <w:rPr>
            <w:rFonts w:ascii="Calibri" w:hAnsi="Calibri"/>
            <w:sz w:val="24"/>
            <w:szCs w:val="24"/>
          </w:rPr>
          <w:t>c</w:t>
        </w:r>
      </w:ins>
      <w:ins w:id="95" w:author="Jennifer Rudgers" w:date="2012-02-03T16:32:00Z">
        <w:r w:rsidR="00C73AAC">
          <w:rPr>
            <w:rFonts w:ascii="Calibri" w:hAnsi="Calibri"/>
            <w:sz w:val="24"/>
            <w:szCs w:val="24"/>
          </w:rPr>
          <w:t xml:space="preserve">es </w:t>
        </w:r>
      </w:ins>
      <w:r>
        <w:rPr>
          <w:rFonts w:ascii="Calibri" w:hAnsi="Calibri"/>
          <w:sz w:val="24"/>
          <w:szCs w:val="24"/>
        </w:rPr>
        <w:t>(</w:t>
      </w:r>
      <w:r w:rsidRPr="00392B8A">
        <w:rPr>
          <w:rFonts w:ascii="Calibri" w:hAnsi="Calibri"/>
          <w:sz w:val="24"/>
          <w:szCs w:val="24"/>
        </w:rPr>
        <w:t>Whitney</w:t>
      </w:r>
      <w:r>
        <w:rPr>
          <w:rFonts w:ascii="Calibri" w:hAnsi="Calibri"/>
          <w:sz w:val="24"/>
          <w:szCs w:val="24"/>
        </w:rPr>
        <w:t xml:space="preserve"> </w:t>
      </w:r>
      <w:r w:rsidRPr="00392B8A">
        <w:rPr>
          <w:rFonts w:ascii="Calibri" w:hAnsi="Calibri"/>
          <w:sz w:val="24"/>
          <w:szCs w:val="24"/>
        </w:rPr>
        <w:t>2006</w:t>
      </w:r>
      <w:r>
        <w:rPr>
          <w:rFonts w:ascii="Calibri" w:hAnsi="Calibri"/>
          <w:sz w:val="24"/>
          <w:szCs w:val="24"/>
        </w:rPr>
        <w:t>)</w:t>
      </w:r>
      <w:r w:rsidRPr="00392B8A">
        <w:rPr>
          <w:rFonts w:ascii="Calibri" w:hAnsi="Calibri"/>
          <w:sz w:val="24"/>
          <w:szCs w:val="24"/>
        </w:rPr>
        <w:t xml:space="preserve">. </w:t>
      </w:r>
      <w:commentRangeStart w:id="96"/>
      <w:r w:rsidRPr="00392B8A">
        <w:rPr>
          <w:rFonts w:ascii="Calibri" w:hAnsi="Calibri"/>
          <w:sz w:val="24"/>
          <w:szCs w:val="24"/>
        </w:rPr>
        <w:t xml:space="preserve">These biotic communities </w:t>
      </w:r>
      <w:r w:rsidR="00DA2D84">
        <w:rPr>
          <w:rFonts w:ascii="Calibri" w:hAnsi="Calibri"/>
          <w:sz w:val="24"/>
          <w:szCs w:val="24"/>
        </w:rPr>
        <w:t xml:space="preserve">are known to </w:t>
      </w:r>
      <w:r w:rsidRPr="00392B8A">
        <w:rPr>
          <w:rFonts w:ascii="Calibri" w:hAnsi="Calibri"/>
          <w:sz w:val="24"/>
          <w:szCs w:val="24"/>
        </w:rPr>
        <w:t xml:space="preserve">influence </w:t>
      </w:r>
      <w:r w:rsidR="00494AE9">
        <w:rPr>
          <w:rFonts w:ascii="Calibri" w:hAnsi="Calibri"/>
          <w:sz w:val="24"/>
          <w:szCs w:val="24"/>
        </w:rPr>
        <w:t xml:space="preserve">natural </w:t>
      </w:r>
      <w:r w:rsidRPr="00392B8A">
        <w:rPr>
          <w:rFonts w:ascii="Calibri" w:hAnsi="Calibri"/>
          <w:sz w:val="24"/>
          <w:szCs w:val="24"/>
        </w:rPr>
        <w:t xml:space="preserve">selection on sunflower traits </w:t>
      </w:r>
      <w:r>
        <w:rPr>
          <w:rFonts w:ascii="Calibri" w:hAnsi="Calibri"/>
          <w:sz w:val="24"/>
          <w:szCs w:val="24"/>
        </w:rPr>
        <w:t>(</w:t>
      </w:r>
      <w:r w:rsidRPr="00392B8A">
        <w:rPr>
          <w:rFonts w:ascii="Calibri" w:hAnsi="Calibri"/>
          <w:sz w:val="24"/>
          <w:szCs w:val="24"/>
        </w:rPr>
        <w:t>Whitney</w:t>
      </w:r>
      <w:r>
        <w:rPr>
          <w:rFonts w:ascii="Calibri" w:hAnsi="Calibri"/>
          <w:sz w:val="24"/>
          <w:szCs w:val="24"/>
        </w:rPr>
        <w:t xml:space="preserve"> </w:t>
      </w:r>
      <w:r w:rsidRPr="00392B8A">
        <w:rPr>
          <w:rFonts w:ascii="Calibri" w:hAnsi="Calibri"/>
          <w:sz w:val="24"/>
          <w:szCs w:val="24"/>
        </w:rPr>
        <w:t>2006</w:t>
      </w:r>
      <w:r>
        <w:rPr>
          <w:rFonts w:ascii="Calibri" w:hAnsi="Calibri"/>
          <w:sz w:val="24"/>
          <w:szCs w:val="24"/>
        </w:rPr>
        <w:t>)</w:t>
      </w:r>
      <w:r w:rsidRPr="00392B8A">
        <w:rPr>
          <w:rFonts w:ascii="Calibri" w:hAnsi="Calibri"/>
          <w:sz w:val="24"/>
          <w:szCs w:val="24"/>
        </w:rPr>
        <w:t>.</w:t>
      </w:r>
      <w:commentRangeEnd w:id="96"/>
      <w:r w:rsidR="00C73AAC">
        <w:rPr>
          <w:rStyle w:val="CommentReference"/>
          <w:rFonts w:asciiTheme="minorHAnsi" w:hAnsiTheme="minorHAnsi" w:cstheme="minorBidi"/>
        </w:rPr>
        <w:commentReference w:id="96"/>
      </w:r>
    </w:p>
    <w:p w14:paraId="4F5429CD" w14:textId="77777777" w:rsidR="00392B8A" w:rsidRDefault="00392B8A" w:rsidP="00392B8A">
      <w:pPr>
        <w:pStyle w:val="NormalWeb"/>
        <w:spacing w:before="0" w:beforeAutospacing="0" w:after="0" w:afterAutospacing="0"/>
        <w:rPr>
          <w:rFonts w:ascii="Calibri" w:hAnsi="Calibri"/>
          <w:sz w:val="24"/>
          <w:szCs w:val="24"/>
        </w:rPr>
      </w:pPr>
    </w:p>
    <w:p w14:paraId="6AD46E51" w14:textId="77777777" w:rsidR="00392B8A" w:rsidRPr="00392B8A" w:rsidRDefault="00392B8A" w:rsidP="00392B8A">
      <w:pPr>
        <w:pStyle w:val="NormalWeb"/>
        <w:spacing w:before="0" w:beforeAutospacing="0" w:after="0" w:afterAutospacing="0"/>
        <w:rPr>
          <w:rFonts w:ascii="Calibri" w:hAnsi="Calibri"/>
          <w:i/>
          <w:sz w:val="24"/>
          <w:szCs w:val="24"/>
        </w:rPr>
      </w:pPr>
      <w:r w:rsidRPr="00392B8A">
        <w:rPr>
          <w:rFonts w:ascii="Calibri" w:hAnsi="Calibri"/>
          <w:i/>
          <w:sz w:val="24"/>
          <w:szCs w:val="24"/>
        </w:rPr>
        <w:t>Study sites and design</w:t>
      </w:r>
    </w:p>
    <w:p w14:paraId="0F8E33EF" w14:textId="14CCF807" w:rsidR="00377911" w:rsidRDefault="00392B8A" w:rsidP="00392B8A">
      <w:pPr>
        <w:pStyle w:val="NormalWeb"/>
        <w:spacing w:before="0" w:beforeAutospacing="0" w:after="0" w:afterAutospacing="0"/>
        <w:rPr>
          <w:rFonts w:ascii="Calibri" w:hAnsi="Calibri"/>
          <w:sz w:val="24"/>
          <w:szCs w:val="24"/>
        </w:rPr>
      </w:pPr>
      <w:r w:rsidRPr="00392B8A">
        <w:rPr>
          <w:rFonts w:ascii="Calibri" w:hAnsi="Calibri"/>
          <w:sz w:val="24"/>
          <w:szCs w:val="24"/>
        </w:rPr>
        <w:t xml:space="preserve">In an observational study in 2009, at three naturally occurring populations of </w:t>
      </w:r>
      <w:r w:rsidRPr="00392B8A">
        <w:rPr>
          <w:rFonts w:ascii="Calibri" w:hAnsi="Calibri"/>
          <w:i/>
          <w:sz w:val="24"/>
          <w:szCs w:val="24"/>
        </w:rPr>
        <w:t>H.a. texanus</w:t>
      </w:r>
      <w:r w:rsidRPr="00392B8A">
        <w:rPr>
          <w:rFonts w:ascii="Calibri" w:hAnsi="Calibri"/>
          <w:sz w:val="24"/>
          <w:szCs w:val="24"/>
        </w:rPr>
        <w:t xml:space="preserve"> near to </w:t>
      </w:r>
      <w:r>
        <w:rPr>
          <w:rFonts w:ascii="Calibri" w:hAnsi="Calibri"/>
          <w:sz w:val="24"/>
          <w:szCs w:val="24"/>
        </w:rPr>
        <w:t>(</w:t>
      </w:r>
      <w:r w:rsidRPr="00392B8A">
        <w:rPr>
          <w:rFonts w:ascii="Calibri" w:hAnsi="Calibri"/>
          <w:sz w:val="24"/>
          <w:szCs w:val="24"/>
        </w:rPr>
        <w:t xml:space="preserve">10 m), and four populations far from </w:t>
      </w:r>
      <w:r>
        <w:rPr>
          <w:rFonts w:ascii="Calibri" w:hAnsi="Calibri"/>
          <w:sz w:val="24"/>
          <w:szCs w:val="24"/>
        </w:rPr>
        <w:t>(</w:t>
      </w:r>
      <w:r w:rsidRPr="00392B8A">
        <w:rPr>
          <w:rFonts w:ascii="Calibri" w:hAnsi="Calibri"/>
          <w:sz w:val="24"/>
          <w:szCs w:val="24"/>
        </w:rPr>
        <w:t xml:space="preserve">2.5 km) crop sunflowers, I marked with metal tags approximately 100 plants per population (Fig </w:t>
      </w:r>
      <w:r w:rsidR="00752361">
        <w:rPr>
          <w:rFonts w:ascii="Calibri" w:hAnsi="Calibri"/>
          <w:sz w:val="24"/>
          <w:szCs w:val="24"/>
        </w:rPr>
        <w:t>2</w:t>
      </w:r>
      <w:r w:rsidRPr="00392B8A">
        <w:rPr>
          <w:rFonts w:ascii="Calibri" w:hAnsi="Calibri"/>
          <w:sz w:val="24"/>
          <w:szCs w:val="24"/>
        </w:rPr>
        <w:t xml:space="preserve">). </w:t>
      </w:r>
    </w:p>
    <w:p w14:paraId="74BA37A5" w14:textId="3F760A9B" w:rsidR="00392B8A" w:rsidRPr="00392B8A" w:rsidDel="00C73AAC" w:rsidRDefault="00392B8A" w:rsidP="00377911">
      <w:pPr>
        <w:pStyle w:val="NormalWeb"/>
        <w:spacing w:before="0" w:beforeAutospacing="0" w:after="0" w:afterAutospacing="0"/>
        <w:ind w:firstLine="720"/>
        <w:rPr>
          <w:del w:id="97" w:author="Jennifer Rudgers" w:date="2012-02-03T16:33:00Z"/>
          <w:rFonts w:ascii="Calibri" w:hAnsi="Calibri"/>
          <w:sz w:val="24"/>
          <w:szCs w:val="24"/>
        </w:rPr>
      </w:pPr>
      <w:r w:rsidRPr="00392B8A">
        <w:rPr>
          <w:rFonts w:ascii="Calibri" w:hAnsi="Calibri"/>
          <w:sz w:val="24"/>
          <w:szCs w:val="24"/>
        </w:rPr>
        <w:t xml:space="preserve">In experimental studies in 2010, we manipulated the proximity of </w:t>
      </w:r>
      <w:r w:rsidRPr="009C58BE">
        <w:rPr>
          <w:rFonts w:ascii="Calibri" w:hAnsi="Calibri"/>
          <w:i/>
          <w:sz w:val="24"/>
          <w:szCs w:val="24"/>
        </w:rPr>
        <w:t xml:space="preserve">H. a. texanus </w:t>
      </w:r>
      <w:r w:rsidRPr="00392B8A">
        <w:rPr>
          <w:rFonts w:ascii="Calibri" w:hAnsi="Calibri"/>
          <w:sz w:val="24"/>
          <w:szCs w:val="24"/>
        </w:rPr>
        <w:t xml:space="preserve">to crop sunflowers: Near [array of </w:t>
      </w:r>
      <w:r w:rsidRPr="00392B8A">
        <w:rPr>
          <w:rFonts w:ascii="Calibri" w:hAnsi="Calibri"/>
          <w:i/>
          <w:sz w:val="24"/>
          <w:szCs w:val="24"/>
        </w:rPr>
        <w:t>H.a. texanus</w:t>
      </w:r>
      <w:r w:rsidRPr="00392B8A">
        <w:rPr>
          <w:rFonts w:ascii="Calibri" w:hAnsi="Calibri"/>
          <w:sz w:val="24"/>
          <w:szCs w:val="24"/>
        </w:rPr>
        <w:t xml:space="preserve"> 10 m from the crop] vs. far [array 2.5 km from any sunflower crop, and near natural habitat]. Plots were replicated at each of five farms</w:t>
      </w:r>
      <w:r w:rsidR="009C58BE">
        <w:rPr>
          <w:rFonts w:ascii="Calibri" w:hAnsi="Calibri"/>
          <w:sz w:val="24"/>
          <w:szCs w:val="24"/>
        </w:rPr>
        <w:t xml:space="preserve"> in TX (Fig 2</w:t>
      </w:r>
      <w:r w:rsidRPr="00392B8A">
        <w:rPr>
          <w:rFonts w:ascii="Calibri" w:hAnsi="Calibri"/>
          <w:sz w:val="24"/>
          <w:szCs w:val="24"/>
        </w:rPr>
        <w:t xml:space="preserve">). The proximity treatment was crossed </w:t>
      </w:r>
      <w:proofErr w:type="spellStart"/>
      <w:r w:rsidRPr="00392B8A">
        <w:rPr>
          <w:rFonts w:ascii="Calibri" w:hAnsi="Calibri"/>
          <w:sz w:val="24"/>
          <w:szCs w:val="24"/>
        </w:rPr>
        <w:t>factorially</w:t>
      </w:r>
      <w:proofErr w:type="spellEnd"/>
      <w:r w:rsidRPr="00392B8A">
        <w:rPr>
          <w:rFonts w:ascii="Calibri" w:hAnsi="Calibri"/>
          <w:sz w:val="24"/>
          <w:szCs w:val="24"/>
        </w:rPr>
        <w:t xml:space="preserve"> with a seed origin treatment (seeds from </w:t>
      </w:r>
      <w:ins w:id="98" w:author="Jennifer Rudgers" w:date="2012-02-03T16:33:00Z">
        <w:r w:rsidR="00C73AAC">
          <w:rPr>
            <w:rFonts w:ascii="Calibri" w:hAnsi="Calibri"/>
            <w:sz w:val="24"/>
            <w:szCs w:val="24"/>
          </w:rPr>
          <w:t xml:space="preserve">one of </w:t>
        </w:r>
      </w:ins>
      <w:r w:rsidRPr="00392B8A">
        <w:rPr>
          <w:rFonts w:ascii="Calibri" w:hAnsi="Calibri"/>
          <w:sz w:val="24"/>
          <w:szCs w:val="24"/>
        </w:rPr>
        <w:t>two wild populations coll</w:t>
      </w:r>
      <w:r w:rsidR="009C58BE">
        <w:rPr>
          <w:rFonts w:ascii="Calibri" w:hAnsi="Calibri"/>
          <w:sz w:val="24"/>
          <w:szCs w:val="24"/>
        </w:rPr>
        <w:t>ected in 2009; indicated in Fig</w:t>
      </w:r>
      <w:r w:rsidRPr="00392B8A">
        <w:rPr>
          <w:rFonts w:ascii="Calibri" w:hAnsi="Calibri"/>
          <w:sz w:val="24"/>
          <w:szCs w:val="24"/>
        </w:rPr>
        <w:t xml:space="preserve"> </w:t>
      </w:r>
      <w:r w:rsidR="009C58BE">
        <w:rPr>
          <w:rFonts w:ascii="Calibri" w:hAnsi="Calibri"/>
          <w:sz w:val="24"/>
          <w:szCs w:val="24"/>
        </w:rPr>
        <w:t>2</w:t>
      </w:r>
      <w:r w:rsidRPr="00392B8A">
        <w:rPr>
          <w:rFonts w:ascii="Calibri" w:hAnsi="Calibri"/>
          <w:sz w:val="24"/>
          <w:szCs w:val="24"/>
        </w:rPr>
        <w:t xml:space="preserve">) to enhance the generality of results. </w:t>
      </w:r>
    </w:p>
    <w:p w14:paraId="26F5A676" w14:textId="39F9CE8F" w:rsidR="00392B8A" w:rsidRDefault="00392B8A" w:rsidP="00F072B9">
      <w:pPr>
        <w:pStyle w:val="NormalWeb"/>
        <w:spacing w:before="0" w:beforeAutospacing="0" w:after="0" w:afterAutospacing="0"/>
        <w:ind w:firstLine="720"/>
        <w:rPr>
          <w:rFonts w:ascii="Calibri" w:hAnsi="Calibri"/>
          <w:sz w:val="24"/>
          <w:szCs w:val="24"/>
        </w:rPr>
      </w:pPr>
      <w:r w:rsidRPr="00392B8A">
        <w:rPr>
          <w:rFonts w:ascii="Calibri" w:hAnsi="Calibri"/>
          <w:sz w:val="24"/>
          <w:szCs w:val="24"/>
        </w:rPr>
        <w:t xml:space="preserve">In 2011, we used the </w:t>
      </w:r>
      <w:del w:id="99" w:author="Jennifer Rudgers" w:date="2012-02-03T16:33:00Z">
        <w:r w:rsidRPr="00392B8A" w:rsidDel="00C73AAC">
          <w:rPr>
            <w:rFonts w:ascii="Calibri" w:hAnsi="Calibri"/>
            <w:sz w:val="24"/>
            <w:szCs w:val="24"/>
          </w:rPr>
          <w:delText xml:space="preserve">exact </w:delText>
        </w:r>
      </w:del>
      <w:r w:rsidRPr="00392B8A">
        <w:rPr>
          <w:rFonts w:ascii="Calibri" w:hAnsi="Calibri"/>
          <w:sz w:val="24"/>
          <w:szCs w:val="24"/>
        </w:rPr>
        <w:t>same design as 2010</w:t>
      </w:r>
      <w:r w:rsidR="00555723">
        <w:rPr>
          <w:rFonts w:ascii="Calibri" w:hAnsi="Calibri"/>
          <w:sz w:val="24"/>
          <w:szCs w:val="24"/>
        </w:rPr>
        <w:t xml:space="preserve"> (proximity treatment crossed with seed origin treatment)</w:t>
      </w:r>
      <w:r w:rsidRPr="00392B8A">
        <w:rPr>
          <w:rFonts w:ascii="Calibri" w:hAnsi="Calibri"/>
          <w:sz w:val="24"/>
          <w:szCs w:val="24"/>
        </w:rPr>
        <w:t>, but only used two of the five sites used in 2010 (</w:t>
      </w:r>
      <w:proofErr w:type="spellStart"/>
      <w:r w:rsidRPr="00392B8A">
        <w:rPr>
          <w:rFonts w:ascii="Calibri" w:hAnsi="Calibri"/>
          <w:sz w:val="24"/>
          <w:szCs w:val="24"/>
        </w:rPr>
        <w:t>Marek</w:t>
      </w:r>
      <w:proofErr w:type="spellEnd"/>
      <w:r w:rsidR="00D44331">
        <w:rPr>
          <w:rFonts w:ascii="Calibri" w:hAnsi="Calibri"/>
          <w:sz w:val="24"/>
          <w:szCs w:val="24"/>
        </w:rPr>
        <w:t xml:space="preserve"> and</w:t>
      </w:r>
      <w:r w:rsidRPr="00392B8A">
        <w:rPr>
          <w:rFonts w:ascii="Calibri" w:hAnsi="Calibri"/>
          <w:sz w:val="24"/>
          <w:szCs w:val="24"/>
        </w:rPr>
        <w:t xml:space="preserve"> </w:t>
      </w:r>
      <w:commentRangeStart w:id="100"/>
      <w:proofErr w:type="spellStart"/>
      <w:r w:rsidRPr="00392B8A">
        <w:rPr>
          <w:rFonts w:ascii="Calibri" w:hAnsi="Calibri"/>
          <w:sz w:val="24"/>
          <w:szCs w:val="24"/>
        </w:rPr>
        <w:t>Beakley</w:t>
      </w:r>
      <w:commentRangeEnd w:id="100"/>
      <w:proofErr w:type="spellEnd"/>
      <w:r w:rsidR="00C73AAC">
        <w:rPr>
          <w:rStyle w:val="CommentReference"/>
          <w:rFonts w:asciiTheme="minorHAnsi" w:hAnsiTheme="minorHAnsi" w:cstheme="minorBidi"/>
        </w:rPr>
        <w:commentReference w:id="100"/>
      </w:r>
      <w:r w:rsidRPr="00392B8A">
        <w:rPr>
          <w:rFonts w:ascii="Calibri" w:hAnsi="Calibri"/>
          <w:sz w:val="24"/>
          <w:szCs w:val="24"/>
        </w:rPr>
        <w:t>).</w:t>
      </w:r>
    </w:p>
    <w:p w14:paraId="38FFB789" w14:textId="77777777" w:rsidR="00FC5E37" w:rsidRPr="00392B8A" w:rsidRDefault="00FC5E37" w:rsidP="00392B8A">
      <w:pPr>
        <w:pStyle w:val="NormalWeb"/>
        <w:spacing w:before="0" w:beforeAutospacing="0" w:after="0" w:afterAutospacing="0"/>
        <w:rPr>
          <w:rFonts w:ascii="Calibri" w:hAnsi="Calibri"/>
          <w:sz w:val="24"/>
          <w:szCs w:val="24"/>
        </w:rPr>
      </w:pPr>
    </w:p>
    <w:p w14:paraId="4530E53A" w14:textId="77777777" w:rsidR="00392B8A" w:rsidRPr="00FC5E37" w:rsidRDefault="00FC5E37" w:rsidP="00392B8A">
      <w:pPr>
        <w:pStyle w:val="NormalWeb"/>
        <w:spacing w:before="0" w:beforeAutospacing="0" w:after="0" w:afterAutospacing="0"/>
        <w:rPr>
          <w:rFonts w:ascii="Calibri" w:hAnsi="Calibri"/>
          <w:i/>
          <w:sz w:val="24"/>
          <w:szCs w:val="24"/>
        </w:rPr>
      </w:pPr>
      <w:r w:rsidRPr="00FC5E37">
        <w:rPr>
          <w:rFonts w:ascii="Calibri" w:hAnsi="Calibri"/>
          <w:i/>
          <w:sz w:val="24"/>
          <w:szCs w:val="24"/>
        </w:rPr>
        <w:t>Pollinators</w:t>
      </w:r>
    </w:p>
    <w:p w14:paraId="1C120915" w14:textId="12A55718" w:rsidR="00377911" w:rsidRDefault="00392B8A" w:rsidP="00392B8A">
      <w:pPr>
        <w:pStyle w:val="NormalWeb"/>
        <w:spacing w:before="0" w:beforeAutospacing="0" w:after="0" w:afterAutospacing="0"/>
        <w:rPr>
          <w:rFonts w:ascii="Calibri" w:hAnsi="Calibri"/>
          <w:sz w:val="24"/>
          <w:szCs w:val="24"/>
        </w:rPr>
      </w:pPr>
      <w:r w:rsidRPr="00392B8A">
        <w:rPr>
          <w:rFonts w:ascii="Calibri" w:hAnsi="Calibri"/>
          <w:sz w:val="24"/>
          <w:szCs w:val="24"/>
        </w:rPr>
        <w:t xml:space="preserve">We sampled pollinators using two methods: direct observations on our study sunflowers, and water bowl traps. </w:t>
      </w:r>
      <w:del w:id="101" w:author="Jennifer Rudgers" w:date="2012-02-03T16:34:00Z">
        <w:r w:rsidRPr="00392B8A" w:rsidDel="00C73AAC">
          <w:rPr>
            <w:rFonts w:ascii="Calibri" w:hAnsi="Calibri"/>
            <w:sz w:val="24"/>
            <w:szCs w:val="24"/>
          </w:rPr>
          <w:delText xml:space="preserve">In </w:delText>
        </w:r>
      </w:del>
      <w:ins w:id="102" w:author="Jennifer Rudgers" w:date="2012-02-03T16:34:00Z">
        <w:r w:rsidR="00C73AAC">
          <w:rPr>
            <w:rFonts w:ascii="Calibri" w:hAnsi="Calibri"/>
            <w:sz w:val="24"/>
            <w:szCs w:val="24"/>
          </w:rPr>
          <w:t>For</w:t>
        </w:r>
        <w:r w:rsidR="00C73AAC" w:rsidRPr="00392B8A">
          <w:rPr>
            <w:rFonts w:ascii="Calibri" w:hAnsi="Calibri"/>
            <w:sz w:val="24"/>
            <w:szCs w:val="24"/>
          </w:rPr>
          <w:t xml:space="preserve"> </w:t>
        </w:r>
      </w:ins>
      <w:r w:rsidRPr="00392B8A">
        <w:rPr>
          <w:rFonts w:ascii="Calibri" w:hAnsi="Calibri"/>
          <w:sz w:val="24"/>
          <w:szCs w:val="24"/>
        </w:rPr>
        <w:t>direct observations</w:t>
      </w:r>
      <w:ins w:id="103" w:author="Jennifer Rudgers" w:date="2012-02-03T16:34:00Z">
        <w:r w:rsidR="00C73AAC">
          <w:rPr>
            <w:rFonts w:ascii="Calibri" w:hAnsi="Calibri"/>
            <w:sz w:val="24"/>
            <w:szCs w:val="24"/>
          </w:rPr>
          <w:t>,</w:t>
        </w:r>
      </w:ins>
      <w:r w:rsidRPr="00392B8A">
        <w:rPr>
          <w:rFonts w:ascii="Calibri" w:hAnsi="Calibri"/>
          <w:sz w:val="24"/>
          <w:szCs w:val="24"/>
        </w:rPr>
        <w:t xml:space="preserve"> we observed up to 30 plants in each plot for 2-5 min per plant, over 4-6 observation periods during the flowering period (May-September). A pollinator visit was recorded when we observed a visitor making contact with anthers, stigmas, or both. </w:t>
      </w:r>
      <w:proofErr w:type="gramStart"/>
      <w:r w:rsidRPr="00392B8A">
        <w:rPr>
          <w:rFonts w:ascii="Calibri" w:hAnsi="Calibri"/>
          <w:sz w:val="24"/>
          <w:szCs w:val="24"/>
        </w:rPr>
        <w:t xml:space="preserve">Pollinators that could not be identified </w:t>
      </w:r>
      <w:ins w:id="104" w:author="Jennifer Rudgers" w:date="2012-02-03T16:34:00Z">
        <w:r w:rsidR="00C73AAC">
          <w:rPr>
            <w:rFonts w:ascii="Calibri" w:hAnsi="Calibri"/>
            <w:sz w:val="24"/>
            <w:szCs w:val="24"/>
          </w:rPr>
          <w:t>to species</w:t>
        </w:r>
      </w:ins>
      <w:ins w:id="105" w:author="Jennifer Rudgers" w:date="2012-02-03T16:36:00Z">
        <w:r w:rsidR="00C73AAC">
          <w:rPr>
            <w:rFonts w:ascii="Calibri" w:hAnsi="Calibri"/>
            <w:sz w:val="24"/>
            <w:szCs w:val="24"/>
          </w:rPr>
          <w:t>?</w:t>
        </w:r>
      </w:ins>
      <w:proofErr w:type="gramEnd"/>
      <w:ins w:id="106" w:author="Jennifer Rudgers" w:date="2012-02-03T16:34:00Z">
        <w:r w:rsidR="00C73AAC">
          <w:rPr>
            <w:rFonts w:ascii="Calibri" w:hAnsi="Calibri"/>
            <w:sz w:val="24"/>
            <w:szCs w:val="24"/>
          </w:rPr>
          <w:t xml:space="preserve"> </w:t>
        </w:r>
      </w:ins>
      <w:r w:rsidRPr="00392B8A">
        <w:rPr>
          <w:rFonts w:ascii="Calibri" w:hAnsi="Calibri"/>
          <w:sz w:val="24"/>
          <w:szCs w:val="24"/>
        </w:rPr>
        <w:t>in the field were collected</w:t>
      </w:r>
      <w:ins w:id="107" w:author="Jennifer Rudgers" w:date="2012-02-03T16:35:00Z">
        <w:r w:rsidR="00C73AAC">
          <w:rPr>
            <w:rFonts w:ascii="Calibri" w:hAnsi="Calibri"/>
            <w:sz w:val="24"/>
            <w:szCs w:val="24"/>
          </w:rPr>
          <w:t xml:space="preserve"> for identification in the lab</w:t>
        </w:r>
      </w:ins>
      <w:r w:rsidRPr="00392B8A">
        <w:rPr>
          <w:rFonts w:ascii="Calibri" w:hAnsi="Calibri"/>
          <w:sz w:val="24"/>
          <w:szCs w:val="24"/>
        </w:rPr>
        <w:t xml:space="preserve">. </w:t>
      </w:r>
    </w:p>
    <w:p w14:paraId="7C5771F6" w14:textId="74E86631" w:rsidR="00392B8A" w:rsidRDefault="00392B8A" w:rsidP="00377911">
      <w:pPr>
        <w:pStyle w:val="NormalWeb"/>
        <w:spacing w:before="0" w:beforeAutospacing="0" w:after="0" w:afterAutospacing="0"/>
        <w:ind w:firstLine="720"/>
        <w:rPr>
          <w:rFonts w:ascii="Calibri" w:hAnsi="Calibri"/>
          <w:sz w:val="24"/>
          <w:szCs w:val="24"/>
        </w:rPr>
      </w:pPr>
      <w:r w:rsidRPr="00392B8A">
        <w:rPr>
          <w:rFonts w:ascii="Calibri" w:hAnsi="Calibri"/>
          <w:sz w:val="24"/>
          <w:szCs w:val="24"/>
        </w:rPr>
        <w:t xml:space="preserve">The water bowl trap method is the most common way to estimate pollinator abundance, is the most efficient method to capture as much diversity as possible, and is the least prone to observer bias </w:t>
      </w:r>
      <w:r w:rsidR="00FC5E37">
        <w:rPr>
          <w:rFonts w:ascii="Calibri" w:hAnsi="Calibri"/>
          <w:sz w:val="24"/>
          <w:szCs w:val="24"/>
        </w:rPr>
        <w:t>(</w:t>
      </w:r>
      <w:r w:rsidRPr="00392B8A">
        <w:rPr>
          <w:rFonts w:ascii="Calibri" w:hAnsi="Calibri"/>
          <w:sz w:val="24"/>
          <w:szCs w:val="24"/>
        </w:rPr>
        <w:t>Westphal</w:t>
      </w:r>
      <w:r w:rsidR="00FC5E37">
        <w:rPr>
          <w:rFonts w:ascii="Calibri" w:hAnsi="Calibri"/>
          <w:sz w:val="24"/>
          <w:szCs w:val="24"/>
        </w:rPr>
        <w:t xml:space="preserve"> </w:t>
      </w:r>
      <w:r w:rsidRPr="00392B8A">
        <w:rPr>
          <w:rFonts w:ascii="Calibri" w:hAnsi="Calibri"/>
          <w:sz w:val="24"/>
          <w:szCs w:val="24"/>
        </w:rPr>
        <w:t>2008</w:t>
      </w:r>
      <w:r w:rsidR="00FC5E37">
        <w:rPr>
          <w:rFonts w:ascii="Calibri" w:hAnsi="Calibri"/>
          <w:sz w:val="24"/>
          <w:szCs w:val="24"/>
        </w:rPr>
        <w:t>)</w:t>
      </w:r>
      <w:r w:rsidRPr="00392B8A">
        <w:rPr>
          <w:rFonts w:ascii="Calibri" w:hAnsi="Calibri"/>
          <w:sz w:val="24"/>
          <w:szCs w:val="24"/>
        </w:rPr>
        <w:t xml:space="preserve">. This method catches the subset of pollinators that visit </w:t>
      </w:r>
      <w:r w:rsidRPr="00FC5E37">
        <w:rPr>
          <w:rFonts w:ascii="Calibri" w:hAnsi="Calibri"/>
          <w:i/>
          <w:sz w:val="24"/>
          <w:szCs w:val="24"/>
        </w:rPr>
        <w:t>H.a. texanus</w:t>
      </w:r>
      <w:r w:rsidRPr="00392B8A">
        <w:rPr>
          <w:rFonts w:ascii="Calibri" w:hAnsi="Calibri"/>
          <w:sz w:val="24"/>
          <w:szCs w:val="24"/>
        </w:rPr>
        <w:t xml:space="preserve">, as well as pollinators that do not visit this plant species; although, there </w:t>
      </w:r>
      <w:del w:id="108" w:author="Jennifer Rudgers" w:date="2012-02-03T16:35:00Z">
        <w:r w:rsidRPr="00392B8A" w:rsidDel="00C73AAC">
          <w:rPr>
            <w:rFonts w:ascii="Calibri" w:hAnsi="Calibri"/>
            <w:sz w:val="24"/>
            <w:szCs w:val="24"/>
          </w:rPr>
          <w:delText xml:space="preserve">are </w:delText>
        </w:r>
      </w:del>
      <w:ins w:id="109" w:author="Jennifer Rudgers" w:date="2012-02-03T16:35:00Z">
        <w:r w:rsidR="00C73AAC">
          <w:rPr>
            <w:rFonts w:ascii="Calibri" w:hAnsi="Calibri"/>
            <w:sz w:val="24"/>
            <w:szCs w:val="24"/>
          </w:rPr>
          <w:t>we</w:t>
        </w:r>
        <w:r w:rsidR="00C73AAC" w:rsidRPr="00392B8A">
          <w:rPr>
            <w:rFonts w:ascii="Calibri" w:hAnsi="Calibri"/>
            <w:sz w:val="24"/>
            <w:szCs w:val="24"/>
          </w:rPr>
          <w:t xml:space="preserve">re </w:t>
        </w:r>
      </w:ins>
      <w:r w:rsidRPr="00392B8A">
        <w:rPr>
          <w:rFonts w:ascii="Calibri" w:hAnsi="Calibri"/>
          <w:sz w:val="24"/>
          <w:szCs w:val="24"/>
        </w:rPr>
        <w:t xml:space="preserve">few other resources for pollinators besides crop sunflowers or the </w:t>
      </w:r>
      <w:r w:rsidRPr="00FC5E37">
        <w:rPr>
          <w:rFonts w:ascii="Calibri" w:hAnsi="Calibri"/>
          <w:i/>
          <w:sz w:val="24"/>
          <w:szCs w:val="24"/>
        </w:rPr>
        <w:t>H.a. texanus</w:t>
      </w:r>
      <w:r w:rsidRPr="00392B8A">
        <w:rPr>
          <w:rFonts w:ascii="Calibri" w:hAnsi="Calibri"/>
          <w:sz w:val="24"/>
          <w:szCs w:val="24"/>
        </w:rPr>
        <w:t xml:space="preserve"> plants in our plots. Thus, the direct observations are more relevant from the plants perspective. We set out three to six bowls, of three different colors (white, blue, yellow), at each of two dates throughout the flowering period each year. We filled bowls with water and few drops of soap to break surface tension. Bowls were collected aft</w:t>
      </w:r>
      <w:r w:rsidR="00FC5E37">
        <w:rPr>
          <w:rFonts w:ascii="Calibri" w:hAnsi="Calibri"/>
          <w:sz w:val="24"/>
          <w:szCs w:val="24"/>
        </w:rPr>
        <w:t>er 24 hrs, samples placed in 70</w:t>
      </w:r>
      <w:r w:rsidRPr="00392B8A">
        <w:rPr>
          <w:rFonts w:ascii="Calibri" w:hAnsi="Calibri"/>
          <w:sz w:val="24"/>
          <w:szCs w:val="24"/>
        </w:rPr>
        <w:t>% ethanol, and sorted to the lowest possible taxonomic leve</w:t>
      </w:r>
      <w:r w:rsidR="00FC5E37">
        <w:rPr>
          <w:rFonts w:ascii="Calibri" w:hAnsi="Calibri"/>
          <w:sz w:val="24"/>
          <w:szCs w:val="24"/>
        </w:rPr>
        <w:t>l following  (Michener 2000)</w:t>
      </w:r>
      <w:r w:rsidRPr="00392B8A">
        <w:rPr>
          <w:rFonts w:ascii="Calibri" w:hAnsi="Calibri"/>
          <w:sz w:val="24"/>
          <w:szCs w:val="24"/>
        </w:rPr>
        <w:t xml:space="preserve">. Morphospecies were identified to the lowest taxonomic ranking following </w:t>
      </w:r>
      <w:r w:rsidR="00FC5E37">
        <w:rPr>
          <w:rFonts w:ascii="Calibri" w:hAnsi="Calibri"/>
          <w:sz w:val="24"/>
          <w:szCs w:val="24"/>
        </w:rPr>
        <w:t>(</w:t>
      </w:r>
      <w:r w:rsidRPr="00392B8A">
        <w:rPr>
          <w:rFonts w:ascii="Calibri" w:hAnsi="Calibri"/>
          <w:sz w:val="24"/>
          <w:szCs w:val="24"/>
        </w:rPr>
        <w:t>Michener</w:t>
      </w:r>
      <w:r w:rsidR="00FC5E37">
        <w:rPr>
          <w:rFonts w:ascii="Calibri" w:hAnsi="Calibri"/>
          <w:sz w:val="24"/>
          <w:szCs w:val="24"/>
        </w:rPr>
        <w:t xml:space="preserve"> </w:t>
      </w:r>
      <w:r w:rsidRPr="00392B8A">
        <w:rPr>
          <w:rFonts w:ascii="Calibri" w:hAnsi="Calibri"/>
          <w:sz w:val="24"/>
          <w:szCs w:val="24"/>
        </w:rPr>
        <w:t>1994,</w:t>
      </w:r>
      <w:r w:rsidR="00FC5E37">
        <w:rPr>
          <w:rFonts w:ascii="Calibri" w:hAnsi="Calibri"/>
          <w:sz w:val="24"/>
          <w:szCs w:val="24"/>
        </w:rPr>
        <w:t xml:space="preserve"> </w:t>
      </w:r>
      <w:r w:rsidRPr="00392B8A">
        <w:rPr>
          <w:rFonts w:ascii="Calibri" w:hAnsi="Calibri"/>
          <w:sz w:val="24"/>
          <w:szCs w:val="24"/>
        </w:rPr>
        <w:t>Michener</w:t>
      </w:r>
      <w:r w:rsidR="00FC5E37">
        <w:rPr>
          <w:rFonts w:ascii="Calibri" w:hAnsi="Calibri"/>
          <w:sz w:val="24"/>
          <w:szCs w:val="24"/>
        </w:rPr>
        <w:t xml:space="preserve"> </w:t>
      </w:r>
      <w:r w:rsidRPr="00392B8A">
        <w:rPr>
          <w:rFonts w:ascii="Calibri" w:hAnsi="Calibri"/>
          <w:sz w:val="24"/>
          <w:szCs w:val="24"/>
        </w:rPr>
        <w:t>2000</w:t>
      </w:r>
      <w:r w:rsidR="00FC5E37">
        <w:rPr>
          <w:rFonts w:ascii="Calibri" w:hAnsi="Calibri"/>
          <w:sz w:val="24"/>
          <w:szCs w:val="24"/>
        </w:rPr>
        <w:t>)</w:t>
      </w:r>
      <w:r w:rsidRPr="00392B8A">
        <w:rPr>
          <w:rFonts w:ascii="Calibri" w:hAnsi="Calibri"/>
          <w:sz w:val="24"/>
          <w:szCs w:val="24"/>
        </w:rPr>
        <w:t>.</w:t>
      </w:r>
    </w:p>
    <w:p w14:paraId="41BBED7E" w14:textId="77777777" w:rsidR="00FC5E37" w:rsidRPr="00392B8A" w:rsidRDefault="00FC5E37" w:rsidP="00392B8A">
      <w:pPr>
        <w:pStyle w:val="NormalWeb"/>
        <w:spacing w:before="0" w:beforeAutospacing="0" w:after="0" w:afterAutospacing="0"/>
        <w:rPr>
          <w:rFonts w:ascii="Calibri" w:hAnsi="Calibri"/>
          <w:sz w:val="24"/>
          <w:szCs w:val="24"/>
        </w:rPr>
      </w:pPr>
    </w:p>
    <w:p w14:paraId="6192CFD1" w14:textId="77777777" w:rsidR="00392B8A" w:rsidRPr="00FC5E37" w:rsidRDefault="00FC5E37" w:rsidP="00392B8A">
      <w:pPr>
        <w:pStyle w:val="NormalWeb"/>
        <w:spacing w:before="0" w:beforeAutospacing="0" w:after="0" w:afterAutospacing="0"/>
        <w:rPr>
          <w:rFonts w:ascii="Calibri" w:hAnsi="Calibri"/>
          <w:i/>
          <w:sz w:val="24"/>
          <w:szCs w:val="24"/>
        </w:rPr>
      </w:pPr>
      <w:r w:rsidRPr="00FC5E37">
        <w:rPr>
          <w:rFonts w:ascii="Calibri" w:hAnsi="Calibri"/>
          <w:i/>
          <w:sz w:val="24"/>
          <w:szCs w:val="24"/>
        </w:rPr>
        <w:t>Seed predators</w:t>
      </w:r>
    </w:p>
    <w:p w14:paraId="583B64FC" w14:textId="663696C6" w:rsidR="00392B8A" w:rsidRDefault="00392B8A" w:rsidP="00392B8A">
      <w:pPr>
        <w:pStyle w:val="NormalWeb"/>
        <w:spacing w:before="0" w:beforeAutospacing="0" w:after="0" w:afterAutospacing="0"/>
        <w:rPr>
          <w:rFonts w:ascii="Calibri" w:hAnsi="Calibri"/>
          <w:sz w:val="24"/>
          <w:szCs w:val="24"/>
        </w:rPr>
      </w:pPr>
      <w:r w:rsidRPr="00392B8A">
        <w:rPr>
          <w:rFonts w:ascii="Calibri" w:hAnsi="Calibri"/>
          <w:sz w:val="24"/>
          <w:szCs w:val="24"/>
        </w:rPr>
        <w:t xml:space="preserve">We quantified abundance of seed predators on all plants in each sunflower plot by putting net bags on three to six inflorescences per </w:t>
      </w:r>
      <w:commentRangeStart w:id="110"/>
      <w:r w:rsidRPr="00392B8A">
        <w:rPr>
          <w:rFonts w:ascii="Calibri" w:hAnsi="Calibri"/>
          <w:sz w:val="24"/>
          <w:szCs w:val="24"/>
        </w:rPr>
        <w:t>plant</w:t>
      </w:r>
      <w:commentRangeEnd w:id="110"/>
      <w:r w:rsidR="00FF6596">
        <w:rPr>
          <w:rStyle w:val="CommentReference"/>
          <w:rFonts w:asciiTheme="minorHAnsi" w:hAnsiTheme="minorHAnsi" w:cstheme="minorBidi"/>
        </w:rPr>
        <w:commentReference w:id="110"/>
      </w:r>
      <w:r w:rsidRPr="00392B8A">
        <w:rPr>
          <w:rFonts w:ascii="Calibri" w:hAnsi="Calibri"/>
          <w:sz w:val="24"/>
          <w:szCs w:val="24"/>
        </w:rPr>
        <w:t xml:space="preserve"> after pollination, but before shattering (seed drop) occurred, to allow ample time for seed predators to interact with the inflorescence. We collected these bagged heads at the end of the season, after seeds in inflorescences had matured, and plants had senesced. We pooled all inflorescences, and then sub-sampled </w:t>
      </w:r>
      <w:r w:rsidR="00D6473B">
        <w:rPr>
          <w:rFonts w:ascii="Calibri" w:hAnsi="Calibri"/>
          <w:sz w:val="24"/>
          <w:szCs w:val="24"/>
        </w:rPr>
        <w:t>ca.</w:t>
      </w:r>
      <w:r w:rsidRPr="00392B8A">
        <w:rPr>
          <w:rFonts w:ascii="Calibri" w:hAnsi="Calibri"/>
          <w:sz w:val="24"/>
          <w:szCs w:val="24"/>
        </w:rPr>
        <w:t xml:space="preserve"> 80 seeds with x10 dissecting microscope to quantify species-specific </w:t>
      </w:r>
      <w:commentRangeStart w:id="111"/>
      <w:r w:rsidRPr="00392B8A">
        <w:rPr>
          <w:rFonts w:ascii="Calibri" w:hAnsi="Calibri"/>
          <w:sz w:val="24"/>
          <w:szCs w:val="24"/>
        </w:rPr>
        <w:t>damage</w:t>
      </w:r>
      <w:commentRangeEnd w:id="111"/>
      <w:r w:rsidR="00FF6596">
        <w:rPr>
          <w:rStyle w:val="CommentReference"/>
          <w:rFonts w:asciiTheme="minorHAnsi" w:hAnsiTheme="minorHAnsi" w:cstheme="minorBidi"/>
        </w:rPr>
        <w:commentReference w:id="111"/>
      </w:r>
      <w:r w:rsidRPr="00392B8A">
        <w:rPr>
          <w:rFonts w:ascii="Calibri" w:hAnsi="Calibri"/>
          <w:sz w:val="24"/>
          <w:szCs w:val="24"/>
        </w:rPr>
        <w:t xml:space="preserve">. One damaged seed is </w:t>
      </w:r>
      <w:r w:rsidRPr="00392B8A">
        <w:rPr>
          <w:rFonts w:ascii="Calibri" w:hAnsi="Calibri"/>
          <w:sz w:val="24"/>
          <w:szCs w:val="24"/>
        </w:rPr>
        <w:lastRenderedPageBreak/>
        <w:t xml:space="preserve">assumed equivalent to one individual seed predator; so we take damaged seeds as equivalent to number of individual seed predators. </w:t>
      </w:r>
    </w:p>
    <w:p w14:paraId="770283B6" w14:textId="77777777" w:rsidR="00017586" w:rsidRPr="00392B8A" w:rsidRDefault="00017586" w:rsidP="00392B8A">
      <w:pPr>
        <w:pStyle w:val="NormalWeb"/>
        <w:spacing w:before="0" w:beforeAutospacing="0" w:after="0" w:afterAutospacing="0"/>
        <w:rPr>
          <w:rFonts w:ascii="Calibri" w:hAnsi="Calibri"/>
          <w:sz w:val="24"/>
          <w:szCs w:val="24"/>
        </w:rPr>
      </w:pPr>
    </w:p>
    <w:p w14:paraId="3AFB6F90" w14:textId="08CA5A77" w:rsidR="00017586" w:rsidRPr="000B1526" w:rsidRDefault="00017586" w:rsidP="00392B8A">
      <w:pPr>
        <w:pStyle w:val="NormalWeb"/>
        <w:spacing w:before="0" w:beforeAutospacing="0" w:after="0" w:afterAutospacing="0"/>
        <w:rPr>
          <w:rFonts w:ascii="Calibri" w:hAnsi="Calibri"/>
          <w:i/>
          <w:sz w:val="24"/>
          <w:szCs w:val="24"/>
        </w:rPr>
      </w:pPr>
      <w:r w:rsidRPr="00017586">
        <w:rPr>
          <w:rFonts w:ascii="Calibri" w:hAnsi="Calibri"/>
          <w:i/>
          <w:sz w:val="24"/>
          <w:szCs w:val="24"/>
        </w:rPr>
        <w:t>Data analysis</w:t>
      </w:r>
    </w:p>
    <w:p w14:paraId="721EEBCD" w14:textId="5AF3B649" w:rsidR="00017586" w:rsidRPr="00392B8A" w:rsidRDefault="00017586" w:rsidP="00392B8A">
      <w:pPr>
        <w:pStyle w:val="NormalWeb"/>
        <w:spacing w:before="0" w:beforeAutospacing="0" w:after="0" w:afterAutospacing="0"/>
        <w:rPr>
          <w:rFonts w:ascii="Calibri" w:hAnsi="Calibri"/>
          <w:sz w:val="24"/>
          <w:szCs w:val="24"/>
        </w:rPr>
      </w:pPr>
      <w:r>
        <w:rPr>
          <w:rFonts w:ascii="Calibri" w:hAnsi="Calibri"/>
          <w:sz w:val="24"/>
          <w:szCs w:val="24"/>
        </w:rPr>
        <w:t>Abundance</w:t>
      </w:r>
    </w:p>
    <w:p w14:paraId="4EA93642" w14:textId="2AA85A6D" w:rsidR="00392B8A" w:rsidRPr="00392B8A" w:rsidRDefault="00392B8A" w:rsidP="00392B8A">
      <w:pPr>
        <w:pStyle w:val="NormalWeb"/>
        <w:spacing w:before="0" w:beforeAutospacing="0" w:after="0" w:afterAutospacing="0"/>
        <w:rPr>
          <w:rFonts w:ascii="Calibri" w:hAnsi="Calibri"/>
          <w:sz w:val="24"/>
          <w:szCs w:val="24"/>
        </w:rPr>
      </w:pPr>
      <w:r w:rsidRPr="00392B8A">
        <w:rPr>
          <w:rFonts w:ascii="Calibri" w:hAnsi="Calibri"/>
          <w:sz w:val="24"/>
          <w:szCs w:val="24"/>
        </w:rPr>
        <w:t xml:space="preserve">We compared abundance of pollinators and seed predators separately using either ANOVAs (normality assumption met), or GLMs (normality not met). In all these models, we included as explanatory factors site, seed source, and proximity (near of far), and their interactions. We followed significant terms in the model with Tukey post-hoc tests (family-wise </w:t>
      </w:r>
      <w:r w:rsidR="00A41E07">
        <w:rPr>
          <w:rFonts w:ascii="Calibri" w:hAnsi="Calibri"/>
          <w:sz w:val="24"/>
          <w:szCs w:val="24"/>
        </w:rPr>
        <w:t xml:space="preserve">alpha </w:t>
      </w:r>
      <w:r w:rsidRPr="00392B8A">
        <w:rPr>
          <w:rFonts w:ascii="Calibri" w:hAnsi="Calibri"/>
          <w:sz w:val="24"/>
          <w:szCs w:val="24"/>
        </w:rPr>
        <w:t xml:space="preserve">= 0.05). Seed predators were modeled as XXX with a XXX error distribution. </w:t>
      </w:r>
    </w:p>
    <w:p w14:paraId="34C20BF6" w14:textId="77777777" w:rsidR="00A41E07" w:rsidRDefault="00A41E07" w:rsidP="00392B8A">
      <w:pPr>
        <w:pStyle w:val="NormalWeb"/>
        <w:spacing w:before="0" w:beforeAutospacing="0" w:after="0" w:afterAutospacing="0"/>
        <w:rPr>
          <w:rFonts w:ascii="Calibri" w:hAnsi="Calibri"/>
          <w:sz w:val="24"/>
          <w:szCs w:val="24"/>
        </w:rPr>
      </w:pPr>
    </w:p>
    <w:p w14:paraId="4C935C57" w14:textId="5112BEA8" w:rsidR="00392B8A" w:rsidRPr="00392B8A" w:rsidRDefault="00A41E07" w:rsidP="00392B8A">
      <w:pPr>
        <w:pStyle w:val="NormalWeb"/>
        <w:spacing w:before="0" w:beforeAutospacing="0" w:after="0" w:afterAutospacing="0"/>
        <w:rPr>
          <w:rFonts w:ascii="Calibri" w:hAnsi="Calibri"/>
          <w:sz w:val="24"/>
          <w:szCs w:val="24"/>
        </w:rPr>
      </w:pPr>
      <w:r>
        <w:rPr>
          <w:rFonts w:ascii="Calibri" w:hAnsi="Calibri"/>
          <w:sz w:val="24"/>
          <w:szCs w:val="24"/>
        </w:rPr>
        <w:t>Richness and evenness</w:t>
      </w:r>
    </w:p>
    <w:p w14:paraId="4C4A51B1" w14:textId="189FD399" w:rsidR="00392B8A" w:rsidRPr="00392B8A" w:rsidRDefault="00392B8A" w:rsidP="00392B8A">
      <w:pPr>
        <w:pStyle w:val="NormalWeb"/>
        <w:spacing w:before="0" w:beforeAutospacing="0" w:after="0" w:afterAutospacing="0"/>
        <w:rPr>
          <w:rFonts w:ascii="Calibri" w:hAnsi="Calibri"/>
          <w:sz w:val="24"/>
          <w:szCs w:val="24"/>
        </w:rPr>
      </w:pPr>
      <w:r w:rsidRPr="00392B8A">
        <w:rPr>
          <w:rFonts w:ascii="Calibri" w:hAnsi="Calibri"/>
          <w:sz w:val="24"/>
          <w:szCs w:val="24"/>
        </w:rPr>
        <w:t xml:space="preserve">We calculated richness by XXXXX. We calculated evenness using XXXX. To determine if differences in richness were due to differences in abundance between treatment levels, we generated sample-based rarefaction curves using each plot as a replicate with 1000 randomization runs using the vegan package </w:t>
      </w:r>
      <w:r w:rsidR="00A41E07">
        <w:rPr>
          <w:rFonts w:ascii="Calibri" w:hAnsi="Calibri"/>
          <w:sz w:val="24"/>
          <w:szCs w:val="24"/>
        </w:rPr>
        <w:t>(</w:t>
      </w:r>
      <w:r w:rsidRPr="00392B8A">
        <w:rPr>
          <w:rFonts w:ascii="Calibri" w:hAnsi="Calibri"/>
          <w:sz w:val="24"/>
          <w:szCs w:val="24"/>
        </w:rPr>
        <w:t>Oksanen</w:t>
      </w:r>
      <w:r w:rsidR="00A41E07">
        <w:rPr>
          <w:rFonts w:ascii="Calibri" w:hAnsi="Calibri"/>
          <w:sz w:val="24"/>
          <w:szCs w:val="24"/>
        </w:rPr>
        <w:t xml:space="preserve"> </w:t>
      </w:r>
      <w:r w:rsidRPr="00392B8A">
        <w:rPr>
          <w:rFonts w:ascii="Calibri" w:hAnsi="Calibri"/>
          <w:sz w:val="24"/>
          <w:szCs w:val="24"/>
        </w:rPr>
        <w:t>2010</w:t>
      </w:r>
      <w:r w:rsidR="00A41E07">
        <w:rPr>
          <w:rFonts w:ascii="Calibri" w:hAnsi="Calibri"/>
          <w:sz w:val="24"/>
          <w:szCs w:val="24"/>
        </w:rPr>
        <w:t>)</w:t>
      </w:r>
      <w:r w:rsidRPr="00392B8A">
        <w:rPr>
          <w:rFonts w:ascii="Calibri" w:hAnsi="Calibri"/>
          <w:sz w:val="24"/>
          <w:szCs w:val="24"/>
        </w:rPr>
        <w:t xml:space="preserve">. We used Chao1 as the estimator of richness </w:t>
      </w:r>
      <w:r w:rsidR="00A41E07">
        <w:rPr>
          <w:rFonts w:ascii="Calibri" w:hAnsi="Calibri"/>
          <w:sz w:val="24"/>
          <w:szCs w:val="24"/>
        </w:rPr>
        <w:t>(</w:t>
      </w:r>
      <w:r w:rsidRPr="00392B8A">
        <w:rPr>
          <w:rFonts w:ascii="Calibri" w:hAnsi="Calibri"/>
          <w:sz w:val="24"/>
          <w:szCs w:val="24"/>
        </w:rPr>
        <w:t>Chao</w:t>
      </w:r>
      <w:r w:rsidR="00A41E07">
        <w:rPr>
          <w:rFonts w:ascii="Calibri" w:hAnsi="Calibri"/>
          <w:sz w:val="24"/>
          <w:szCs w:val="24"/>
        </w:rPr>
        <w:t xml:space="preserve"> </w:t>
      </w:r>
      <w:r w:rsidRPr="00392B8A">
        <w:rPr>
          <w:rFonts w:ascii="Calibri" w:hAnsi="Calibri"/>
          <w:sz w:val="24"/>
          <w:szCs w:val="24"/>
        </w:rPr>
        <w:t>1984</w:t>
      </w:r>
      <w:r w:rsidR="00A41E07">
        <w:rPr>
          <w:rFonts w:ascii="Calibri" w:hAnsi="Calibri"/>
          <w:sz w:val="24"/>
          <w:szCs w:val="24"/>
        </w:rPr>
        <w:t>)</w:t>
      </w:r>
      <w:r w:rsidRPr="00392B8A">
        <w:rPr>
          <w:rFonts w:ascii="Calibri" w:hAnsi="Calibri"/>
          <w:sz w:val="24"/>
          <w:szCs w:val="24"/>
        </w:rPr>
        <w:t xml:space="preserve">. All analyses were done in R v.2.14 </w:t>
      </w:r>
      <w:r w:rsidR="00A41E07">
        <w:rPr>
          <w:rFonts w:ascii="Calibri" w:hAnsi="Calibri"/>
          <w:sz w:val="24"/>
          <w:szCs w:val="24"/>
        </w:rPr>
        <w:t xml:space="preserve">(R Development Core </w:t>
      </w:r>
      <w:r w:rsidRPr="00392B8A">
        <w:rPr>
          <w:rFonts w:ascii="Calibri" w:hAnsi="Calibri"/>
          <w:sz w:val="24"/>
          <w:szCs w:val="24"/>
        </w:rPr>
        <w:t>Team</w:t>
      </w:r>
      <w:r w:rsidR="00A41E07">
        <w:rPr>
          <w:rFonts w:ascii="Calibri" w:hAnsi="Calibri"/>
          <w:sz w:val="24"/>
          <w:szCs w:val="24"/>
        </w:rPr>
        <w:t xml:space="preserve"> 2008)</w:t>
      </w:r>
      <w:r w:rsidRPr="00392B8A">
        <w:rPr>
          <w:rFonts w:ascii="Calibri" w:hAnsi="Calibri"/>
          <w:sz w:val="24"/>
          <w:szCs w:val="24"/>
        </w:rPr>
        <w:t>.</w:t>
      </w:r>
    </w:p>
    <w:p w14:paraId="57291CC1" w14:textId="77777777" w:rsidR="00A41E07" w:rsidRDefault="00A41E07" w:rsidP="00392B8A">
      <w:pPr>
        <w:pStyle w:val="NormalWeb"/>
        <w:spacing w:before="0" w:beforeAutospacing="0" w:after="0" w:afterAutospacing="0"/>
        <w:rPr>
          <w:rFonts w:ascii="Calibri" w:hAnsi="Calibri"/>
          <w:sz w:val="24"/>
          <w:szCs w:val="24"/>
        </w:rPr>
      </w:pPr>
    </w:p>
    <w:p w14:paraId="07120BA0" w14:textId="77777777" w:rsidR="00A41E07" w:rsidRDefault="00A41E07" w:rsidP="00392B8A">
      <w:pPr>
        <w:pStyle w:val="NormalWeb"/>
        <w:spacing w:before="0" w:beforeAutospacing="0" w:after="0" w:afterAutospacing="0"/>
        <w:rPr>
          <w:rFonts w:ascii="Calibri" w:hAnsi="Calibri"/>
          <w:sz w:val="24"/>
          <w:szCs w:val="24"/>
        </w:rPr>
      </w:pPr>
      <w:r>
        <w:rPr>
          <w:rFonts w:ascii="Calibri" w:hAnsi="Calibri"/>
          <w:sz w:val="24"/>
          <w:szCs w:val="24"/>
        </w:rPr>
        <w:t>Community structure</w:t>
      </w:r>
    </w:p>
    <w:p w14:paraId="35611FAC" w14:textId="0F1789DB" w:rsidR="00B602AF" w:rsidRPr="00392B8A" w:rsidRDefault="00392B8A" w:rsidP="00392B8A">
      <w:pPr>
        <w:pStyle w:val="NormalWeb"/>
        <w:spacing w:before="0" w:beforeAutospacing="0" w:after="0" w:afterAutospacing="0"/>
        <w:rPr>
          <w:rFonts w:ascii="Calibri" w:hAnsi="Calibri"/>
          <w:sz w:val="24"/>
          <w:szCs w:val="24"/>
        </w:rPr>
      </w:pPr>
      <w:r w:rsidRPr="00392B8A">
        <w:rPr>
          <w:rFonts w:ascii="Calibri" w:hAnsi="Calibri"/>
          <w:sz w:val="24"/>
          <w:szCs w:val="24"/>
        </w:rPr>
        <w:t>We conducted non-linear multidimensional scaling analyses to collapse down pollinator species into a few axes to better visualize potential differences in pollinator communities among factors. DETAILS OF NMS.</w:t>
      </w:r>
    </w:p>
    <w:p w14:paraId="17993EEA" w14:textId="15106011" w:rsidR="00392B8A" w:rsidRDefault="00392B8A" w:rsidP="00377911">
      <w:pPr>
        <w:pStyle w:val="NormalWeb"/>
        <w:spacing w:before="0" w:beforeAutospacing="0" w:after="0" w:afterAutospacing="0"/>
        <w:ind w:firstLine="720"/>
        <w:rPr>
          <w:rFonts w:ascii="Calibri" w:hAnsi="Calibri"/>
          <w:sz w:val="24"/>
          <w:szCs w:val="24"/>
        </w:rPr>
      </w:pPr>
      <w:r w:rsidRPr="00392B8A">
        <w:rPr>
          <w:rFonts w:ascii="Calibri" w:hAnsi="Calibri"/>
          <w:sz w:val="24"/>
          <w:szCs w:val="24"/>
        </w:rPr>
        <w:t xml:space="preserve">Furthermore, we tested for differences in pollinator community structure in a few different ways. First, we </w:t>
      </w:r>
      <w:r w:rsidR="00DE4ED5">
        <w:rPr>
          <w:rFonts w:ascii="Calibri" w:hAnsi="Calibri"/>
          <w:sz w:val="24"/>
          <w:szCs w:val="24"/>
        </w:rPr>
        <w:t xml:space="preserve">XXXXX. </w:t>
      </w:r>
    </w:p>
    <w:p w14:paraId="00550B0E" w14:textId="77777777" w:rsidR="0058498A" w:rsidRDefault="0058498A" w:rsidP="00377911">
      <w:pPr>
        <w:pStyle w:val="NormalWeb"/>
        <w:spacing w:before="0" w:beforeAutospacing="0" w:after="0" w:afterAutospacing="0"/>
        <w:ind w:firstLine="720"/>
        <w:rPr>
          <w:rFonts w:ascii="Calibri" w:hAnsi="Calibri"/>
          <w:sz w:val="24"/>
          <w:szCs w:val="24"/>
        </w:rPr>
      </w:pPr>
    </w:p>
    <w:p w14:paraId="5995B5E8" w14:textId="76AD34EB" w:rsidR="0058498A" w:rsidRDefault="0058498A" w:rsidP="00377911">
      <w:pPr>
        <w:pStyle w:val="NormalWeb"/>
        <w:spacing w:before="0" w:beforeAutospacing="0" w:after="0" w:afterAutospacing="0"/>
        <w:ind w:firstLine="720"/>
        <w:rPr>
          <w:rFonts w:ascii="Calibri" w:hAnsi="Calibri"/>
          <w:sz w:val="24"/>
          <w:szCs w:val="24"/>
        </w:rPr>
      </w:pPr>
      <w:r>
        <w:rPr>
          <w:rFonts w:ascii="Calibri" w:hAnsi="Calibri"/>
          <w:sz w:val="24"/>
          <w:szCs w:val="24"/>
        </w:rPr>
        <w:br w:type="page"/>
      </w:r>
    </w:p>
    <w:p w14:paraId="6DD411FB" w14:textId="7834A83B" w:rsidR="0058498A" w:rsidRPr="00A80B69" w:rsidRDefault="0058498A" w:rsidP="0058498A">
      <w:pPr>
        <w:pStyle w:val="NormalWeb"/>
        <w:spacing w:before="0" w:beforeAutospacing="0" w:after="0" w:afterAutospacing="0"/>
        <w:rPr>
          <w:rFonts w:ascii="Calibri" w:hAnsi="Calibri"/>
          <w:b/>
          <w:sz w:val="24"/>
          <w:szCs w:val="24"/>
        </w:rPr>
      </w:pPr>
      <w:r w:rsidRPr="00A80B69">
        <w:rPr>
          <w:rFonts w:ascii="Calibri" w:hAnsi="Calibri"/>
          <w:b/>
          <w:sz w:val="24"/>
          <w:szCs w:val="24"/>
        </w:rPr>
        <w:lastRenderedPageBreak/>
        <w:t>Figure Captions</w:t>
      </w:r>
    </w:p>
    <w:p w14:paraId="7BC2B8B3" w14:textId="77777777" w:rsidR="0058498A" w:rsidRPr="0058498A" w:rsidRDefault="0058498A" w:rsidP="0058498A">
      <w:pPr>
        <w:pStyle w:val="NormalWeb"/>
        <w:spacing w:before="0" w:beforeAutospacing="0" w:after="0" w:afterAutospacing="0"/>
        <w:rPr>
          <w:rFonts w:ascii="Calibri" w:hAnsi="Calibri"/>
          <w:sz w:val="24"/>
          <w:szCs w:val="24"/>
        </w:rPr>
      </w:pPr>
    </w:p>
    <w:p w14:paraId="5D308C09" w14:textId="77777777" w:rsidR="0058498A" w:rsidRPr="0058498A" w:rsidRDefault="0058498A" w:rsidP="0058498A">
      <w:pPr>
        <w:pStyle w:val="NormalWeb"/>
        <w:spacing w:before="0" w:beforeAutospacing="0" w:after="0" w:afterAutospacing="0"/>
        <w:rPr>
          <w:rFonts w:ascii="Calibri" w:hAnsi="Calibri"/>
          <w:sz w:val="24"/>
          <w:szCs w:val="24"/>
        </w:rPr>
      </w:pPr>
      <w:r w:rsidRPr="0058498A">
        <w:rPr>
          <w:rFonts w:ascii="Calibri" w:hAnsi="Calibri"/>
          <w:sz w:val="24"/>
          <w:szCs w:val="24"/>
        </w:rPr>
        <w:t xml:space="preserve">Fig. 1. Diagram of the mutualist-antagonist framework for understanding evolutionary change for native plants in agricultural landscapes. </w:t>
      </w:r>
    </w:p>
    <w:p w14:paraId="2A453314" w14:textId="77777777" w:rsidR="0058498A" w:rsidRDefault="0058498A" w:rsidP="0058498A">
      <w:pPr>
        <w:pStyle w:val="NormalWeb"/>
        <w:spacing w:before="0" w:beforeAutospacing="0" w:after="0" w:afterAutospacing="0"/>
        <w:rPr>
          <w:rFonts w:ascii="Calibri" w:hAnsi="Calibri"/>
          <w:sz w:val="24"/>
          <w:szCs w:val="24"/>
        </w:rPr>
      </w:pPr>
    </w:p>
    <w:p w14:paraId="2A792969" w14:textId="77777777" w:rsidR="0058498A" w:rsidRPr="0058498A" w:rsidRDefault="0058498A" w:rsidP="0058498A">
      <w:pPr>
        <w:pStyle w:val="NormalWeb"/>
        <w:spacing w:before="0" w:beforeAutospacing="0" w:after="0" w:afterAutospacing="0"/>
        <w:rPr>
          <w:rFonts w:ascii="Calibri" w:hAnsi="Calibri"/>
          <w:sz w:val="24"/>
          <w:szCs w:val="24"/>
        </w:rPr>
      </w:pPr>
      <w:r w:rsidRPr="0058498A">
        <w:rPr>
          <w:rFonts w:ascii="Calibri" w:hAnsi="Calibri"/>
          <w:sz w:val="24"/>
          <w:szCs w:val="24"/>
        </w:rPr>
        <w:t xml:space="preserve">Fig. 2. Map of study sites in 2009, 2010, and 2011. </w:t>
      </w:r>
    </w:p>
    <w:p w14:paraId="3BC53E16" w14:textId="77777777" w:rsidR="0058498A" w:rsidRDefault="0058498A" w:rsidP="0058498A">
      <w:pPr>
        <w:pStyle w:val="NormalWeb"/>
        <w:spacing w:before="0" w:beforeAutospacing="0" w:after="0" w:afterAutospacing="0"/>
        <w:rPr>
          <w:rFonts w:ascii="Calibri" w:hAnsi="Calibri"/>
          <w:sz w:val="24"/>
          <w:szCs w:val="24"/>
        </w:rPr>
      </w:pPr>
    </w:p>
    <w:p w14:paraId="05366974" w14:textId="6F0BD6DE" w:rsidR="0058498A" w:rsidRPr="0058498A" w:rsidRDefault="0058498A" w:rsidP="0058498A">
      <w:pPr>
        <w:pStyle w:val="NormalWeb"/>
        <w:spacing w:before="0" w:beforeAutospacing="0" w:after="0" w:afterAutospacing="0"/>
        <w:rPr>
          <w:rFonts w:ascii="Calibri" w:hAnsi="Calibri"/>
          <w:sz w:val="24"/>
          <w:szCs w:val="24"/>
        </w:rPr>
      </w:pPr>
      <w:r w:rsidRPr="0058498A">
        <w:rPr>
          <w:rFonts w:ascii="Calibri" w:hAnsi="Calibri"/>
          <w:sz w:val="24"/>
          <w:szCs w:val="24"/>
        </w:rPr>
        <w:t xml:space="preserve">Fig. 3. Rarefaction curves for (a) pollinators and (b) seed predators. </w:t>
      </w:r>
      <w:r w:rsidR="00A71422">
        <w:rPr>
          <w:rFonts w:ascii="Calibri" w:hAnsi="Calibri"/>
          <w:sz w:val="24"/>
          <w:szCs w:val="24"/>
        </w:rPr>
        <w:t>[</w:t>
      </w:r>
      <w:r w:rsidR="00A71422" w:rsidRPr="00A71422">
        <w:rPr>
          <w:rFonts w:ascii="Calibri" w:hAnsi="Calibri"/>
          <w:sz w:val="24"/>
          <w:szCs w:val="24"/>
          <w:highlight w:val="yellow"/>
        </w:rPr>
        <w:t>NOT MADE YET</w:t>
      </w:r>
      <w:r w:rsidR="00A71422">
        <w:rPr>
          <w:rFonts w:ascii="Calibri" w:hAnsi="Calibri"/>
          <w:sz w:val="24"/>
          <w:szCs w:val="24"/>
        </w:rPr>
        <w:t>]</w:t>
      </w:r>
    </w:p>
    <w:p w14:paraId="18EBB832" w14:textId="77777777" w:rsidR="0058498A" w:rsidRDefault="0058498A" w:rsidP="0058498A">
      <w:pPr>
        <w:pStyle w:val="NormalWeb"/>
        <w:spacing w:before="0" w:beforeAutospacing="0" w:after="0" w:afterAutospacing="0"/>
        <w:rPr>
          <w:rFonts w:ascii="Calibri" w:hAnsi="Calibri"/>
          <w:sz w:val="24"/>
          <w:szCs w:val="24"/>
        </w:rPr>
      </w:pPr>
    </w:p>
    <w:p w14:paraId="1378457C" w14:textId="6EBC69C4" w:rsidR="0058498A" w:rsidRPr="0058498A" w:rsidRDefault="0058498A" w:rsidP="0058498A">
      <w:pPr>
        <w:pStyle w:val="NormalWeb"/>
        <w:spacing w:before="0" w:beforeAutospacing="0" w:after="0" w:afterAutospacing="0"/>
        <w:rPr>
          <w:rFonts w:ascii="Calibri" w:hAnsi="Calibri"/>
          <w:sz w:val="24"/>
          <w:szCs w:val="24"/>
        </w:rPr>
      </w:pPr>
      <w:r w:rsidRPr="0058498A">
        <w:rPr>
          <w:rFonts w:ascii="Calibri" w:hAnsi="Calibri"/>
          <w:sz w:val="24"/>
          <w:szCs w:val="24"/>
        </w:rPr>
        <w:t xml:space="preserve">Fig. 4. Abundance across three years for (a-c) pollinators and (d-f) seed predators. </w:t>
      </w:r>
      <w:r w:rsidR="00A71422">
        <w:rPr>
          <w:rFonts w:ascii="Calibri" w:hAnsi="Calibri"/>
          <w:sz w:val="24"/>
          <w:szCs w:val="24"/>
        </w:rPr>
        <w:t>[</w:t>
      </w:r>
      <w:r w:rsidR="00A71422" w:rsidRPr="00A71422">
        <w:rPr>
          <w:rFonts w:ascii="Calibri" w:hAnsi="Calibri"/>
          <w:sz w:val="24"/>
          <w:szCs w:val="24"/>
          <w:highlight w:val="yellow"/>
        </w:rPr>
        <w:t>NOT MADE YET</w:t>
      </w:r>
      <w:r w:rsidR="00A71422">
        <w:rPr>
          <w:rFonts w:ascii="Calibri" w:hAnsi="Calibri"/>
          <w:sz w:val="24"/>
          <w:szCs w:val="24"/>
        </w:rPr>
        <w:t>]</w:t>
      </w:r>
    </w:p>
    <w:p w14:paraId="260626B7" w14:textId="77777777" w:rsidR="0058498A" w:rsidRDefault="0058498A" w:rsidP="0058498A">
      <w:pPr>
        <w:pStyle w:val="NormalWeb"/>
        <w:spacing w:before="0" w:beforeAutospacing="0" w:after="0" w:afterAutospacing="0"/>
        <w:rPr>
          <w:rFonts w:ascii="Calibri" w:hAnsi="Calibri"/>
          <w:sz w:val="24"/>
          <w:szCs w:val="24"/>
        </w:rPr>
      </w:pPr>
    </w:p>
    <w:p w14:paraId="080E5E52" w14:textId="4D3281A2" w:rsidR="0058498A" w:rsidRPr="0058498A" w:rsidRDefault="0058498A" w:rsidP="0058498A">
      <w:pPr>
        <w:pStyle w:val="NormalWeb"/>
        <w:spacing w:before="0" w:beforeAutospacing="0" w:after="0" w:afterAutospacing="0"/>
        <w:rPr>
          <w:rFonts w:ascii="Calibri" w:hAnsi="Calibri"/>
          <w:sz w:val="24"/>
          <w:szCs w:val="24"/>
        </w:rPr>
      </w:pPr>
      <w:r w:rsidRPr="0058498A">
        <w:rPr>
          <w:rFonts w:ascii="Calibri" w:hAnsi="Calibri"/>
          <w:sz w:val="24"/>
          <w:szCs w:val="24"/>
        </w:rPr>
        <w:t xml:space="preserve">Fig. 5. Non-metric multidimensional scaling ordination plots across three years for (a-c) pollinators and (d-f) seed predators. </w:t>
      </w:r>
      <w:r w:rsidR="00A71422">
        <w:rPr>
          <w:rFonts w:ascii="Calibri" w:hAnsi="Calibri"/>
          <w:sz w:val="24"/>
          <w:szCs w:val="24"/>
        </w:rPr>
        <w:t>[</w:t>
      </w:r>
      <w:r w:rsidR="00A71422" w:rsidRPr="00A71422">
        <w:rPr>
          <w:rFonts w:ascii="Calibri" w:hAnsi="Calibri"/>
          <w:sz w:val="24"/>
          <w:szCs w:val="24"/>
          <w:highlight w:val="yellow"/>
        </w:rPr>
        <w:t>NOT MADE YET</w:t>
      </w:r>
      <w:r w:rsidR="00A71422">
        <w:rPr>
          <w:rFonts w:ascii="Calibri" w:hAnsi="Calibri"/>
          <w:sz w:val="24"/>
          <w:szCs w:val="24"/>
        </w:rPr>
        <w:t>]</w:t>
      </w:r>
    </w:p>
    <w:p w14:paraId="1726CD5B" w14:textId="77777777" w:rsidR="0058498A" w:rsidRPr="0058498A" w:rsidRDefault="0058498A" w:rsidP="0058498A">
      <w:pPr>
        <w:pStyle w:val="NormalWeb"/>
        <w:spacing w:before="0" w:beforeAutospacing="0" w:after="0" w:afterAutospacing="0"/>
        <w:rPr>
          <w:rFonts w:ascii="Calibri" w:hAnsi="Calibri"/>
          <w:sz w:val="24"/>
          <w:szCs w:val="24"/>
        </w:rPr>
      </w:pPr>
    </w:p>
    <w:p w14:paraId="6D0F45D6" w14:textId="07E95511" w:rsidR="00A80B69" w:rsidRDefault="00A80B69">
      <w:pPr>
        <w:rPr>
          <w:rFonts w:ascii="Calibri" w:hAnsi="Calibri"/>
        </w:rPr>
      </w:pPr>
      <w:r>
        <w:rPr>
          <w:rFonts w:ascii="Calibri" w:hAnsi="Calibri"/>
        </w:rPr>
        <w:br w:type="page"/>
      </w:r>
    </w:p>
    <w:p w14:paraId="1D711411" w14:textId="3A25FD5D" w:rsidR="00392B8A" w:rsidRDefault="00A80B69">
      <w:pPr>
        <w:rPr>
          <w:rFonts w:ascii="Calibri" w:hAnsi="Calibri"/>
        </w:rPr>
      </w:pPr>
      <w:r>
        <w:rPr>
          <w:rFonts w:ascii="Calibri" w:hAnsi="Calibri"/>
        </w:rPr>
        <w:lastRenderedPageBreak/>
        <w:t xml:space="preserve">Fig. 1 </w:t>
      </w:r>
    </w:p>
    <w:p w14:paraId="161B8E12" w14:textId="77777777" w:rsidR="00A80B69" w:rsidRDefault="00A80B69">
      <w:pPr>
        <w:rPr>
          <w:rFonts w:ascii="Calibri" w:hAnsi="Calibri"/>
        </w:rPr>
      </w:pPr>
    </w:p>
    <w:p w14:paraId="4F366CF2" w14:textId="77777777" w:rsidR="00A80B69" w:rsidRDefault="00A80B69">
      <w:pPr>
        <w:rPr>
          <w:rFonts w:ascii="Calibri" w:hAnsi="Calibri"/>
        </w:rPr>
      </w:pPr>
    </w:p>
    <w:p w14:paraId="75FE70AE" w14:textId="77777777" w:rsidR="00A80B69" w:rsidRDefault="00A80B69">
      <w:pPr>
        <w:rPr>
          <w:rFonts w:ascii="Calibri" w:hAnsi="Calibri"/>
        </w:rPr>
      </w:pPr>
    </w:p>
    <w:p w14:paraId="5E75B4CC" w14:textId="5C80AB3F" w:rsidR="00A80B69" w:rsidRDefault="00A80B69">
      <w:pPr>
        <w:rPr>
          <w:rFonts w:ascii="Calibri" w:hAnsi="Calibri"/>
        </w:rPr>
      </w:pPr>
      <w:r>
        <w:rPr>
          <w:rFonts w:ascii="Calibri" w:hAnsi="Calibri"/>
          <w:noProof/>
        </w:rPr>
        <w:drawing>
          <wp:inline distT="0" distB="0" distL="0" distR="0" wp14:anchorId="4877EB54" wp14:editId="44ED3E6D">
            <wp:extent cx="5948045" cy="4572000"/>
            <wp:effectExtent l="0" t="0" r="0" b="0"/>
            <wp:docPr id="1" name="Picture 1" descr="Macintosh HD:Users:ScottMac:github:SChamberlain:work:pollseedpred:fig1_mutantframewor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cottMac:github:SChamberlain:work:pollseedpred:fig1_mutantframework.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8045" cy="4572000"/>
                    </a:xfrm>
                    <a:prstGeom prst="rect">
                      <a:avLst/>
                    </a:prstGeom>
                    <a:noFill/>
                    <a:ln>
                      <a:noFill/>
                    </a:ln>
                  </pic:spPr>
                </pic:pic>
              </a:graphicData>
            </a:graphic>
          </wp:inline>
        </w:drawing>
      </w:r>
    </w:p>
    <w:p w14:paraId="3D35AB36" w14:textId="77777777" w:rsidR="00A80B69" w:rsidRDefault="00A80B69">
      <w:pPr>
        <w:rPr>
          <w:rFonts w:ascii="Calibri" w:hAnsi="Calibri"/>
        </w:rPr>
      </w:pPr>
    </w:p>
    <w:p w14:paraId="4EF614F4" w14:textId="77777777" w:rsidR="00A80B69" w:rsidRDefault="00A80B69">
      <w:pPr>
        <w:rPr>
          <w:rFonts w:ascii="Calibri" w:hAnsi="Calibri"/>
        </w:rPr>
      </w:pPr>
    </w:p>
    <w:p w14:paraId="518EA26A" w14:textId="7028C20C" w:rsidR="00A80B69" w:rsidRDefault="00A80B69">
      <w:pPr>
        <w:rPr>
          <w:rFonts w:ascii="Calibri" w:hAnsi="Calibri"/>
        </w:rPr>
      </w:pPr>
      <w:r>
        <w:rPr>
          <w:rFonts w:ascii="Calibri" w:hAnsi="Calibri"/>
        </w:rPr>
        <w:br w:type="page"/>
      </w:r>
    </w:p>
    <w:p w14:paraId="66A94B5B" w14:textId="74A40DA5" w:rsidR="00A80B69" w:rsidRDefault="00A80B69">
      <w:pPr>
        <w:rPr>
          <w:rFonts w:ascii="Calibri" w:hAnsi="Calibri"/>
        </w:rPr>
      </w:pPr>
      <w:r>
        <w:rPr>
          <w:rFonts w:ascii="Calibri" w:hAnsi="Calibri"/>
        </w:rPr>
        <w:lastRenderedPageBreak/>
        <w:t>Fig. 2</w:t>
      </w:r>
      <w:r w:rsidR="00FE5524">
        <w:rPr>
          <w:rFonts w:ascii="Calibri" w:hAnsi="Calibri"/>
        </w:rPr>
        <w:t xml:space="preserve"> [I REALIZE THIS NEEDS SOME WORK STILL…]</w:t>
      </w:r>
    </w:p>
    <w:p w14:paraId="40A69348" w14:textId="77777777" w:rsidR="00A80B69" w:rsidRDefault="00A80B69">
      <w:pPr>
        <w:rPr>
          <w:rFonts w:ascii="Calibri" w:hAnsi="Calibri"/>
        </w:rPr>
      </w:pPr>
    </w:p>
    <w:p w14:paraId="5DF87991" w14:textId="77777777" w:rsidR="00A80B69" w:rsidRDefault="00A80B69">
      <w:pPr>
        <w:rPr>
          <w:rFonts w:ascii="Calibri" w:hAnsi="Calibri"/>
        </w:rPr>
      </w:pPr>
    </w:p>
    <w:p w14:paraId="205CA2FE" w14:textId="26C8DB2A" w:rsidR="00A80B69" w:rsidRDefault="00A80B69">
      <w:pPr>
        <w:rPr>
          <w:rFonts w:ascii="Calibri" w:hAnsi="Calibri"/>
        </w:rPr>
      </w:pPr>
      <w:r>
        <w:rPr>
          <w:rFonts w:ascii="Calibri" w:hAnsi="Calibri"/>
          <w:noProof/>
        </w:rPr>
        <w:drawing>
          <wp:inline distT="0" distB="0" distL="0" distR="0" wp14:anchorId="33039C57" wp14:editId="1DBAEAA7">
            <wp:extent cx="5948045" cy="4862830"/>
            <wp:effectExtent l="0" t="0" r="0" b="0"/>
            <wp:docPr id="2" name="Picture 2" descr="Macintosh HD:Users:ScottMac:github:SChamberlain:work:pollseedpred:fig2_map.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cottMac:github:SChamberlain:work:pollseedpred:fig2_map.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8045" cy="4862830"/>
                    </a:xfrm>
                    <a:prstGeom prst="rect">
                      <a:avLst/>
                    </a:prstGeom>
                    <a:noFill/>
                    <a:ln>
                      <a:noFill/>
                    </a:ln>
                  </pic:spPr>
                </pic:pic>
              </a:graphicData>
            </a:graphic>
          </wp:inline>
        </w:drawing>
      </w:r>
    </w:p>
    <w:p w14:paraId="07BCCBC9" w14:textId="77777777" w:rsidR="00A80B69" w:rsidRPr="0058498A" w:rsidRDefault="00A80B69">
      <w:pPr>
        <w:rPr>
          <w:rFonts w:ascii="Calibri" w:hAnsi="Calibri"/>
        </w:rPr>
      </w:pPr>
    </w:p>
    <w:sectPr w:rsidR="00A80B69" w:rsidRPr="0058498A" w:rsidSect="00392B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Jennifer Rudgers" w:date="2012-02-03T16:14:00Z" w:initials="JR">
    <w:p w14:paraId="5C43F91B" w14:textId="2ADF0E41" w:rsidR="00651FF9" w:rsidRDefault="00651FF9">
      <w:pPr>
        <w:pStyle w:val="CommentText"/>
      </w:pPr>
      <w:r>
        <w:rPr>
          <w:rStyle w:val="CommentReference"/>
        </w:rPr>
        <w:annotationRef/>
      </w:r>
      <w:r>
        <w:t xml:space="preserve">This is the definition of a </w:t>
      </w:r>
      <w:proofErr w:type="spellStart"/>
      <w:r>
        <w:t>mutualist</w:t>
      </w:r>
      <w:proofErr w:type="spellEnd"/>
      <w:r>
        <w:t>.</w:t>
      </w:r>
    </w:p>
  </w:comment>
  <w:comment w:id="18" w:author="Jennifer Rudgers" w:date="2012-02-03T16:14:00Z" w:initials="JR">
    <w:p w14:paraId="4A32AE5A" w14:textId="034ADC5A" w:rsidR="00651FF9" w:rsidRDefault="00651FF9">
      <w:pPr>
        <w:pStyle w:val="CommentText"/>
      </w:pPr>
      <w:r>
        <w:rPr>
          <w:rStyle w:val="CommentReference"/>
        </w:rPr>
        <w:annotationRef/>
      </w:r>
      <w:r>
        <w:t>Not clear how this fits in</w:t>
      </w:r>
    </w:p>
  </w:comment>
  <w:comment w:id="90" w:author="Jennifer Rudgers" w:date="2012-02-03T16:28:00Z" w:initials="JR">
    <w:p w14:paraId="2048C425" w14:textId="5E6F0CEC" w:rsidR="00C73AAC" w:rsidRDefault="00C73AAC">
      <w:pPr>
        <w:pStyle w:val="CommentText"/>
      </w:pPr>
      <w:r>
        <w:rPr>
          <w:rStyle w:val="CommentReference"/>
        </w:rPr>
        <w:annotationRef/>
      </w:r>
      <w:r>
        <w:t xml:space="preserve">This doesn’t answer how the framework helps us, but instead just says why </w:t>
      </w:r>
      <w:proofErr w:type="spellStart"/>
      <w:r>
        <w:t>mutualists</w:t>
      </w:r>
      <w:proofErr w:type="spellEnd"/>
      <w:r>
        <w:t xml:space="preserve"> and antagonists could be important ecologically and evolutionarily.</w:t>
      </w:r>
    </w:p>
  </w:comment>
  <w:comment w:id="91" w:author="Jennifer Rudgers" w:date="2012-02-03T16:29:00Z" w:initials="JR">
    <w:p w14:paraId="654FAE65" w14:textId="425C4A8C" w:rsidR="00C73AAC" w:rsidRDefault="00C73AAC">
      <w:pPr>
        <w:pStyle w:val="CommentText"/>
      </w:pPr>
      <w:r>
        <w:rPr>
          <w:rStyle w:val="CommentReference"/>
        </w:rPr>
        <w:annotationRef/>
      </w:r>
      <w:r>
        <w:t xml:space="preserve">These examples are convincing of “why one should consider both antagonists and </w:t>
      </w:r>
      <w:proofErr w:type="spellStart"/>
      <w:r>
        <w:t>mutualists</w:t>
      </w:r>
      <w:proofErr w:type="spellEnd"/>
      <w:r>
        <w:t>” but don’t make a direct connection to a “framework</w:t>
      </w:r>
      <w:proofErr w:type="gramStart"/>
      <w:r>
        <w:t>”  how</w:t>
      </w:r>
      <w:proofErr w:type="gramEnd"/>
      <w:r>
        <w:t xml:space="preserve"> does the framework make predictions, what are these predictions?</w:t>
      </w:r>
    </w:p>
  </w:comment>
  <w:comment w:id="92" w:author="Jennifer Rudgers" w:date="2012-02-03T16:32:00Z" w:initials="JR">
    <w:p w14:paraId="69A4A71C" w14:textId="06EF3FF6" w:rsidR="00C73AAC" w:rsidRDefault="00C73AAC">
      <w:pPr>
        <w:pStyle w:val="CommentText"/>
      </w:pPr>
      <w:r>
        <w:rPr>
          <w:rStyle w:val="CommentReference"/>
        </w:rPr>
        <w:annotationRef/>
      </w:r>
      <w:r>
        <w:t>This doesn’t connect to intro or the results that will go in this paper.</w:t>
      </w:r>
    </w:p>
  </w:comment>
  <w:comment w:id="96" w:author="Jennifer Rudgers" w:date="2012-02-03T16:33:00Z" w:initials="JR">
    <w:p w14:paraId="6E242FC5" w14:textId="43A89011" w:rsidR="00C73AAC" w:rsidRDefault="00C73AAC">
      <w:pPr>
        <w:pStyle w:val="CommentText"/>
      </w:pPr>
      <w:r>
        <w:rPr>
          <w:rStyle w:val="CommentReference"/>
        </w:rPr>
        <w:annotationRef/>
      </w:r>
      <w:r>
        <w:t>Needed?</w:t>
      </w:r>
    </w:p>
  </w:comment>
  <w:comment w:id="100" w:author="Jennifer Rudgers" w:date="2012-02-03T16:34:00Z" w:initials="JR">
    <w:p w14:paraId="2E81C12A" w14:textId="540C8B83" w:rsidR="00C73AAC" w:rsidRDefault="00C73AAC">
      <w:pPr>
        <w:pStyle w:val="CommentText"/>
      </w:pPr>
      <w:r>
        <w:rPr>
          <w:rStyle w:val="CommentReference"/>
        </w:rPr>
        <w:annotationRef/>
      </w:r>
      <w:r>
        <w:t>Need to give a lot more details on how the plants were grown, planted, timing, etc.</w:t>
      </w:r>
    </w:p>
  </w:comment>
  <w:comment w:id="110" w:author="Jennifer Rudgers" w:date="2012-02-03T16:42:00Z" w:initials="JR">
    <w:p w14:paraId="6C87B95D" w14:textId="50776DBC" w:rsidR="00FF6596" w:rsidRDefault="00FF6596">
      <w:pPr>
        <w:pStyle w:val="CommentText"/>
      </w:pPr>
      <w:r>
        <w:rPr>
          <w:rStyle w:val="CommentReference"/>
        </w:rPr>
        <w:annotationRef/>
      </w:r>
      <w:r>
        <w:t xml:space="preserve">What % of total </w:t>
      </w:r>
      <w:proofErr w:type="spellStart"/>
      <w:proofErr w:type="gramStart"/>
      <w:r>
        <w:t>infl</w:t>
      </w:r>
      <w:proofErr w:type="spellEnd"/>
      <w:r>
        <w:t xml:space="preserve">  is</w:t>
      </w:r>
      <w:proofErr w:type="gramEnd"/>
      <w:r>
        <w:t xml:space="preserve"> this?</w:t>
      </w:r>
    </w:p>
  </w:comment>
  <w:comment w:id="111" w:author="Jennifer Rudgers" w:date="2012-02-03T16:42:00Z" w:initials="JR">
    <w:p w14:paraId="10B996E6" w14:textId="1AEB3CB3" w:rsidR="00FF6596" w:rsidRDefault="00FF6596">
      <w:pPr>
        <w:pStyle w:val="CommentText"/>
      </w:pPr>
      <w:r>
        <w:rPr>
          <w:rStyle w:val="CommentReference"/>
        </w:rPr>
        <w:annotationRef/>
      </w:r>
      <w:r>
        <w:t xml:space="preserve">Info on species of seed </w:t>
      </w:r>
      <w:r>
        <w:t>preds</w:t>
      </w:r>
      <w:bookmarkStart w:id="112" w:name="_GoBack"/>
      <w:bookmarkEnd w:id="112"/>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6"/>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B8A"/>
    <w:rsid w:val="00017586"/>
    <w:rsid w:val="000B1526"/>
    <w:rsid w:val="000C5BCE"/>
    <w:rsid w:val="00154E4E"/>
    <w:rsid w:val="001A21D1"/>
    <w:rsid w:val="001A6C4A"/>
    <w:rsid w:val="001C63E0"/>
    <w:rsid w:val="001E4E2A"/>
    <w:rsid w:val="001E5A5A"/>
    <w:rsid w:val="00233E88"/>
    <w:rsid w:val="002578EF"/>
    <w:rsid w:val="002944EA"/>
    <w:rsid w:val="002B3E64"/>
    <w:rsid w:val="002B3F52"/>
    <w:rsid w:val="002E10A1"/>
    <w:rsid w:val="002F212D"/>
    <w:rsid w:val="00327FE8"/>
    <w:rsid w:val="00377911"/>
    <w:rsid w:val="00392B8A"/>
    <w:rsid w:val="0047672D"/>
    <w:rsid w:val="00494AE9"/>
    <w:rsid w:val="004E5782"/>
    <w:rsid w:val="004F2ED8"/>
    <w:rsid w:val="005465BD"/>
    <w:rsid w:val="00555723"/>
    <w:rsid w:val="0058498A"/>
    <w:rsid w:val="005A1350"/>
    <w:rsid w:val="00615570"/>
    <w:rsid w:val="00641AC1"/>
    <w:rsid w:val="00651FF9"/>
    <w:rsid w:val="006567F2"/>
    <w:rsid w:val="00684A4B"/>
    <w:rsid w:val="006C5A41"/>
    <w:rsid w:val="006C6016"/>
    <w:rsid w:val="006E4830"/>
    <w:rsid w:val="00746A92"/>
    <w:rsid w:val="00752361"/>
    <w:rsid w:val="007623A8"/>
    <w:rsid w:val="007B5DEE"/>
    <w:rsid w:val="007D6529"/>
    <w:rsid w:val="00876288"/>
    <w:rsid w:val="008B1425"/>
    <w:rsid w:val="008B5440"/>
    <w:rsid w:val="008F4DF8"/>
    <w:rsid w:val="00902275"/>
    <w:rsid w:val="00976385"/>
    <w:rsid w:val="009C58BE"/>
    <w:rsid w:val="00A00B77"/>
    <w:rsid w:val="00A41E07"/>
    <w:rsid w:val="00A42A77"/>
    <w:rsid w:val="00A71422"/>
    <w:rsid w:val="00A80B69"/>
    <w:rsid w:val="00A93F9B"/>
    <w:rsid w:val="00AE4E2C"/>
    <w:rsid w:val="00AF22B9"/>
    <w:rsid w:val="00B016A0"/>
    <w:rsid w:val="00B55ADF"/>
    <w:rsid w:val="00B602AF"/>
    <w:rsid w:val="00B80FB8"/>
    <w:rsid w:val="00BD50A4"/>
    <w:rsid w:val="00BE7031"/>
    <w:rsid w:val="00C27CA2"/>
    <w:rsid w:val="00C442EF"/>
    <w:rsid w:val="00C73AAC"/>
    <w:rsid w:val="00CA05E6"/>
    <w:rsid w:val="00CA13E2"/>
    <w:rsid w:val="00CD1679"/>
    <w:rsid w:val="00D27848"/>
    <w:rsid w:val="00D33DF9"/>
    <w:rsid w:val="00D44331"/>
    <w:rsid w:val="00D6473B"/>
    <w:rsid w:val="00D70C31"/>
    <w:rsid w:val="00D81686"/>
    <w:rsid w:val="00DA2C78"/>
    <w:rsid w:val="00DA2D84"/>
    <w:rsid w:val="00DE2112"/>
    <w:rsid w:val="00DE4ED5"/>
    <w:rsid w:val="00DE5630"/>
    <w:rsid w:val="00E15CA4"/>
    <w:rsid w:val="00E52161"/>
    <w:rsid w:val="00EC2834"/>
    <w:rsid w:val="00EF0942"/>
    <w:rsid w:val="00F072B9"/>
    <w:rsid w:val="00F30BF4"/>
    <w:rsid w:val="00F4228C"/>
    <w:rsid w:val="00F54221"/>
    <w:rsid w:val="00F750FA"/>
    <w:rsid w:val="00FC5E37"/>
    <w:rsid w:val="00FE5524"/>
    <w:rsid w:val="00FF65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49EF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2B8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80B69"/>
    <w:rPr>
      <w:rFonts w:ascii="Lucida Grande" w:hAnsi="Lucida Grande"/>
      <w:sz w:val="18"/>
      <w:szCs w:val="18"/>
    </w:rPr>
  </w:style>
  <w:style w:type="character" w:customStyle="1" w:styleId="BalloonTextChar">
    <w:name w:val="Balloon Text Char"/>
    <w:basedOn w:val="DefaultParagraphFont"/>
    <w:link w:val="BalloonText"/>
    <w:uiPriority w:val="99"/>
    <w:semiHidden/>
    <w:rsid w:val="00A80B69"/>
    <w:rPr>
      <w:rFonts w:ascii="Lucida Grande" w:hAnsi="Lucida Grande"/>
      <w:sz w:val="18"/>
      <w:szCs w:val="18"/>
    </w:rPr>
  </w:style>
  <w:style w:type="character" w:styleId="CommentReference">
    <w:name w:val="annotation reference"/>
    <w:basedOn w:val="DefaultParagraphFont"/>
    <w:uiPriority w:val="99"/>
    <w:semiHidden/>
    <w:unhideWhenUsed/>
    <w:rsid w:val="00651FF9"/>
    <w:rPr>
      <w:sz w:val="16"/>
      <w:szCs w:val="16"/>
    </w:rPr>
  </w:style>
  <w:style w:type="paragraph" w:styleId="CommentText">
    <w:name w:val="annotation text"/>
    <w:basedOn w:val="Normal"/>
    <w:link w:val="CommentTextChar"/>
    <w:uiPriority w:val="99"/>
    <w:semiHidden/>
    <w:unhideWhenUsed/>
    <w:rsid w:val="00651FF9"/>
    <w:rPr>
      <w:sz w:val="20"/>
      <w:szCs w:val="20"/>
    </w:rPr>
  </w:style>
  <w:style w:type="character" w:customStyle="1" w:styleId="CommentTextChar">
    <w:name w:val="Comment Text Char"/>
    <w:basedOn w:val="DefaultParagraphFont"/>
    <w:link w:val="CommentText"/>
    <w:uiPriority w:val="99"/>
    <w:semiHidden/>
    <w:rsid w:val="00651FF9"/>
    <w:rPr>
      <w:sz w:val="20"/>
      <w:szCs w:val="20"/>
    </w:rPr>
  </w:style>
  <w:style w:type="paragraph" w:styleId="CommentSubject">
    <w:name w:val="annotation subject"/>
    <w:basedOn w:val="CommentText"/>
    <w:next w:val="CommentText"/>
    <w:link w:val="CommentSubjectChar"/>
    <w:uiPriority w:val="99"/>
    <w:semiHidden/>
    <w:unhideWhenUsed/>
    <w:rsid w:val="00651FF9"/>
    <w:rPr>
      <w:b/>
      <w:bCs/>
    </w:rPr>
  </w:style>
  <w:style w:type="character" w:customStyle="1" w:styleId="CommentSubjectChar">
    <w:name w:val="Comment Subject Char"/>
    <w:basedOn w:val="CommentTextChar"/>
    <w:link w:val="CommentSubject"/>
    <w:uiPriority w:val="99"/>
    <w:semiHidden/>
    <w:rsid w:val="00651FF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2B8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80B69"/>
    <w:rPr>
      <w:rFonts w:ascii="Lucida Grande" w:hAnsi="Lucida Grande"/>
      <w:sz w:val="18"/>
      <w:szCs w:val="18"/>
    </w:rPr>
  </w:style>
  <w:style w:type="character" w:customStyle="1" w:styleId="BalloonTextChar">
    <w:name w:val="Balloon Text Char"/>
    <w:basedOn w:val="DefaultParagraphFont"/>
    <w:link w:val="BalloonText"/>
    <w:uiPriority w:val="99"/>
    <w:semiHidden/>
    <w:rsid w:val="00A80B69"/>
    <w:rPr>
      <w:rFonts w:ascii="Lucida Grande" w:hAnsi="Lucida Grande"/>
      <w:sz w:val="18"/>
      <w:szCs w:val="18"/>
    </w:rPr>
  </w:style>
  <w:style w:type="character" w:styleId="CommentReference">
    <w:name w:val="annotation reference"/>
    <w:basedOn w:val="DefaultParagraphFont"/>
    <w:uiPriority w:val="99"/>
    <w:semiHidden/>
    <w:unhideWhenUsed/>
    <w:rsid w:val="00651FF9"/>
    <w:rPr>
      <w:sz w:val="16"/>
      <w:szCs w:val="16"/>
    </w:rPr>
  </w:style>
  <w:style w:type="paragraph" w:styleId="CommentText">
    <w:name w:val="annotation text"/>
    <w:basedOn w:val="Normal"/>
    <w:link w:val="CommentTextChar"/>
    <w:uiPriority w:val="99"/>
    <w:semiHidden/>
    <w:unhideWhenUsed/>
    <w:rsid w:val="00651FF9"/>
    <w:rPr>
      <w:sz w:val="20"/>
      <w:szCs w:val="20"/>
    </w:rPr>
  </w:style>
  <w:style w:type="character" w:customStyle="1" w:styleId="CommentTextChar">
    <w:name w:val="Comment Text Char"/>
    <w:basedOn w:val="DefaultParagraphFont"/>
    <w:link w:val="CommentText"/>
    <w:uiPriority w:val="99"/>
    <w:semiHidden/>
    <w:rsid w:val="00651FF9"/>
    <w:rPr>
      <w:sz w:val="20"/>
      <w:szCs w:val="20"/>
    </w:rPr>
  </w:style>
  <w:style w:type="paragraph" w:styleId="CommentSubject">
    <w:name w:val="annotation subject"/>
    <w:basedOn w:val="CommentText"/>
    <w:next w:val="CommentText"/>
    <w:link w:val="CommentSubjectChar"/>
    <w:uiPriority w:val="99"/>
    <w:semiHidden/>
    <w:unhideWhenUsed/>
    <w:rsid w:val="00651FF9"/>
    <w:rPr>
      <w:b/>
      <w:bCs/>
    </w:rPr>
  </w:style>
  <w:style w:type="character" w:customStyle="1" w:styleId="CommentSubjectChar">
    <w:name w:val="Comment Subject Char"/>
    <w:basedOn w:val="CommentTextChar"/>
    <w:link w:val="CommentSubject"/>
    <w:uiPriority w:val="99"/>
    <w:semiHidden/>
    <w:rsid w:val="00651F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64935">
      <w:bodyDiv w:val="1"/>
      <w:marLeft w:val="0"/>
      <w:marRight w:val="0"/>
      <w:marTop w:val="0"/>
      <w:marBottom w:val="0"/>
      <w:divBdr>
        <w:top w:val="none" w:sz="0" w:space="0" w:color="auto"/>
        <w:left w:val="none" w:sz="0" w:space="0" w:color="auto"/>
        <w:bottom w:val="none" w:sz="0" w:space="0" w:color="auto"/>
        <w:right w:val="none" w:sz="0" w:space="0" w:color="auto"/>
      </w:divBdr>
    </w:div>
    <w:div w:id="146632883">
      <w:bodyDiv w:val="1"/>
      <w:marLeft w:val="0"/>
      <w:marRight w:val="0"/>
      <w:marTop w:val="0"/>
      <w:marBottom w:val="0"/>
      <w:divBdr>
        <w:top w:val="none" w:sz="0" w:space="0" w:color="auto"/>
        <w:left w:val="none" w:sz="0" w:space="0" w:color="auto"/>
        <w:bottom w:val="none" w:sz="0" w:space="0" w:color="auto"/>
        <w:right w:val="none" w:sz="0" w:space="0" w:color="auto"/>
      </w:divBdr>
    </w:div>
    <w:div w:id="389036895">
      <w:bodyDiv w:val="1"/>
      <w:marLeft w:val="0"/>
      <w:marRight w:val="0"/>
      <w:marTop w:val="0"/>
      <w:marBottom w:val="0"/>
      <w:divBdr>
        <w:top w:val="none" w:sz="0" w:space="0" w:color="auto"/>
        <w:left w:val="none" w:sz="0" w:space="0" w:color="auto"/>
        <w:bottom w:val="none" w:sz="0" w:space="0" w:color="auto"/>
        <w:right w:val="none" w:sz="0" w:space="0" w:color="auto"/>
      </w:divBdr>
    </w:div>
    <w:div w:id="1043871680">
      <w:bodyDiv w:val="1"/>
      <w:marLeft w:val="0"/>
      <w:marRight w:val="0"/>
      <w:marTop w:val="0"/>
      <w:marBottom w:val="0"/>
      <w:divBdr>
        <w:top w:val="none" w:sz="0" w:space="0" w:color="auto"/>
        <w:left w:val="none" w:sz="0" w:space="0" w:color="auto"/>
        <w:bottom w:val="none" w:sz="0" w:space="0" w:color="auto"/>
        <w:right w:val="none" w:sz="0" w:space="0" w:color="auto"/>
      </w:divBdr>
    </w:div>
    <w:div w:id="17706134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7</Pages>
  <Words>1870</Words>
  <Characters>10662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12507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Chamberlain</dc:creator>
  <cp:lastModifiedBy>Jennifer Rudgers</cp:lastModifiedBy>
  <cp:revision>3</cp:revision>
  <dcterms:created xsi:type="dcterms:W3CDTF">2012-02-03T15:27:00Z</dcterms:created>
  <dcterms:modified xsi:type="dcterms:W3CDTF">2012-02-03T22:42:00Z</dcterms:modified>
</cp:coreProperties>
</file>